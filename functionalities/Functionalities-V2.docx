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502FD" w14:textId="77777777" w:rsidR="00556342" w:rsidRPr="00600B83" w:rsidRDefault="00FC5CEF" w:rsidP="00224CD9">
      <w:pPr>
        <w:spacing w:after="0" w:line="240" w:lineRule="auto"/>
        <w:jc w:val="both"/>
        <w:rPr>
          <w:rFonts w:ascii="Times New Roman" w:hAnsi="Times New Roman" w:cs="Times New Roman"/>
          <w:b/>
          <w:sz w:val="24"/>
          <w:szCs w:val="24"/>
          <w:lang w:val="en-GB"/>
        </w:rPr>
      </w:pPr>
      <w:r w:rsidRPr="00600B83">
        <w:rPr>
          <w:rFonts w:ascii="Times New Roman" w:hAnsi="Times New Roman" w:cs="Times New Roman"/>
          <w:b/>
          <w:sz w:val="24"/>
          <w:szCs w:val="24"/>
          <w:lang w:val="en-GB"/>
        </w:rPr>
        <w:t>Functionalities</w:t>
      </w:r>
    </w:p>
    <w:p w14:paraId="07A0AC0F" w14:textId="77777777" w:rsidR="00FC5CEF" w:rsidRDefault="00FC5CEF" w:rsidP="00224CD9">
      <w:pPr>
        <w:spacing w:after="0" w:line="240" w:lineRule="auto"/>
        <w:jc w:val="both"/>
        <w:rPr>
          <w:rFonts w:ascii="Times New Roman" w:hAnsi="Times New Roman" w:cs="Times New Roman"/>
          <w:sz w:val="24"/>
          <w:szCs w:val="24"/>
          <w:lang w:val="en-GB"/>
        </w:rPr>
      </w:pPr>
    </w:p>
    <w:p w14:paraId="39F57093" w14:textId="77777777" w:rsidR="004420FA" w:rsidRPr="002F7032"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DB</w:t>
      </w:r>
    </w:p>
    <w:p w14:paraId="17EC88ED" w14:textId="35A51845" w:rsidR="00FC5CEF" w:rsidRDefault="002F7032" w:rsidP="00224CD9">
      <w:pPr>
        <w:pStyle w:val="ListParagraph"/>
        <w:numPr>
          <w:ilvl w:val="0"/>
          <w:numId w:val="1"/>
        </w:numPr>
        <w:spacing w:after="0" w:line="240" w:lineRule="auto"/>
        <w:jc w:val="both"/>
        <w:rPr>
          <w:rFonts w:ascii="Times New Roman" w:hAnsi="Times New Roman" w:cs="Times New Roman"/>
          <w:sz w:val="24"/>
          <w:szCs w:val="24"/>
          <w:lang w:val="en-GB"/>
        </w:rPr>
      </w:pPr>
      <w:r w:rsidRPr="002F7032">
        <w:rPr>
          <w:rFonts w:ascii="Times New Roman" w:hAnsi="Times New Roman" w:cs="Times New Roman"/>
          <w:sz w:val="24"/>
          <w:szCs w:val="24"/>
          <w:lang w:val="en-GB"/>
        </w:rPr>
        <w:t xml:space="preserve"> </w:t>
      </w:r>
      <w:commentRangeStart w:id="0"/>
      <w:r w:rsidRPr="002F7032">
        <w:rPr>
          <w:rFonts w:ascii="Times New Roman" w:hAnsi="Times New Roman" w:cs="Times New Roman"/>
          <w:sz w:val="24"/>
          <w:szCs w:val="24"/>
          <w:lang w:val="en-GB"/>
        </w:rPr>
        <w:t>DB that will match the requirements</w:t>
      </w:r>
      <w:r w:rsidR="005006D0">
        <w:rPr>
          <w:rFonts w:ascii="Times New Roman" w:hAnsi="Times New Roman" w:cs="Times New Roman"/>
          <w:sz w:val="24"/>
          <w:szCs w:val="24"/>
          <w:lang w:val="en-GB"/>
        </w:rPr>
        <w:t xml:space="preserve"> for spatial and none</w:t>
      </w:r>
      <w:r w:rsidRPr="002F7032">
        <w:rPr>
          <w:rFonts w:ascii="Times New Roman" w:hAnsi="Times New Roman" w:cs="Times New Roman"/>
          <w:sz w:val="24"/>
          <w:szCs w:val="24"/>
          <w:lang w:val="en-GB"/>
        </w:rPr>
        <w:t>-spatial revenue collection</w:t>
      </w:r>
      <w:ins w:id="1" w:author="Damoni" w:date="2013-08-16T13:25:00Z">
        <w:r w:rsidR="00F1095F">
          <w:rPr>
            <w:rFonts w:ascii="Times New Roman" w:hAnsi="Times New Roman" w:cs="Times New Roman"/>
            <w:sz w:val="24"/>
            <w:szCs w:val="24"/>
            <w:lang w:val="en-GB"/>
          </w:rPr>
          <w:t xml:space="preserve"> </w:t>
        </w:r>
      </w:ins>
      <w:commentRangeEnd w:id="0"/>
      <w:ins w:id="2" w:author="Damoni" w:date="2013-08-21T14:02:00Z">
        <w:r w:rsidR="00E2550B">
          <w:rPr>
            <w:rStyle w:val="CommentReference"/>
          </w:rPr>
          <w:commentReference w:id="0"/>
        </w:r>
      </w:ins>
      <w:ins w:id="3" w:author="Damoni" w:date="2013-08-16T13:25:00Z">
        <w:r w:rsidR="00F1095F">
          <w:rPr>
            <w:rFonts w:ascii="Times New Roman" w:hAnsi="Times New Roman" w:cs="Times New Roman"/>
            <w:sz w:val="24"/>
            <w:szCs w:val="24"/>
            <w:lang w:val="en-GB"/>
          </w:rPr>
          <w:t>(2013)</w:t>
        </w:r>
      </w:ins>
    </w:p>
    <w:p w14:paraId="684DB78C" w14:textId="77777777" w:rsidR="003A5B97" w:rsidRDefault="003A5B97" w:rsidP="00224CD9">
      <w:pPr>
        <w:pStyle w:val="ListParagraph"/>
        <w:numPr>
          <w:ilvl w:val="0"/>
          <w:numId w:val="1"/>
        </w:numPr>
        <w:spacing w:after="0" w:line="240" w:lineRule="auto"/>
        <w:jc w:val="both"/>
        <w:rPr>
          <w:ins w:id="4" w:author="Damoni" w:date="2013-08-16T13:18:00Z"/>
          <w:rFonts w:ascii="Times New Roman" w:hAnsi="Times New Roman" w:cs="Times New Roman"/>
          <w:sz w:val="24"/>
          <w:szCs w:val="24"/>
          <w:lang w:val="en-GB"/>
        </w:rPr>
      </w:pPr>
      <w:r>
        <w:rPr>
          <w:rFonts w:ascii="Times New Roman" w:hAnsi="Times New Roman" w:cs="Times New Roman"/>
          <w:sz w:val="24"/>
          <w:szCs w:val="24"/>
          <w:lang w:val="en-GB"/>
        </w:rPr>
        <w:t>T</w:t>
      </w:r>
      <w:commentRangeStart w:id="5"/>
      <w:r>
        <w:rPr>
          <w:rFonts w:ascii="Times New Roman" w:hAnsi="Times New Roman" w:cs="Times New Roman"/>
          <w:sz w:val="24"/>
          <w:szCs w:val="24"/>
          <w:lang w:val="en-GB"/>
        </w:rPr>
        <w:t>he new DB layout should allow the current format from LUPMIS to be imported.</w:t>
      </w:r>
      <w:commentRangeEnd w:id="5"/>
      <w:r w:rsidR="00E2550B">
        <w:rPr>
          <w:rStyle w:val="CommentReference"/>
        </w:rPr>
        <w:commentReference w:id="5"/>
      </w:r>
    </w:p>
    <w:p w14:paraId="32C58E09" w14:textId="19A0D55A" w:rsidR="00B2524F" w:rsidRDefault="00B2524F" w:rsidP="00224CD9">
      <w:pPr>
        <w:pStyle w:val="ListParagraph"/>
        <w:numPr>
          <w:ilvl w:val="0"/>
          <w:numId w:val="1"/>
        </w:numPr>
        <w:spacing w:after="0" w:line="240" w:lineRule="auto"/>
        <w:jc w:val="both"/>
        <w:rPr>
          <w:ins w:id="6" w:author="Damoni" w:date="2013-08-16T13:48:00Z"/>
          <w:rFonts w:ascii="Times New Roman" w:hAnsi="Times New Roman" w:cs="Times New Roman"/>
          <w:sz w:val="24"/>
          <w:szCs w:val="24"/>
          <w:lang w:val="en-GB"/>
        </w:rPr>
      </w:pPr>
      <w:ins w:id="7" w:author="Damoni" w:date="2013-08-16T13:18:00Z">
        <w:r>
          <w:rPr>
            <w:rFonts w:ascii="Times New Roman" w:hAnsi="Times New Roman" w:cs="Times New Roman"/>
            <w:sz w:val="24"/>
            <w:szCs w:val="24"/>
            <w:lang w:val="en-GB"/>
          </w:rPr>
          <w:t xml:space="preserve"> District table , region table add </w:t>
        </w:r>
      </w:ins>
      <w:ins w:id="8" w:author="Damoni" w:date="2013-08-16T13:19:00Z">
        <w:r>
          <w:rPr>
            <w:rFonts w:ascii="Times New Roman" w:hAnsi="Times New Roman" w:cs="Times New Roman"/>
            <w:sz w:val="24"/>
            <w:szCs w:val="24"/>
            <w:lang w:val="en-GB"/>
          </w:rPr>
          <w:t>the</w:t>
        </w:r>
      </w:ins>
      <w:ins w:id="9" w:author="Damoni" w:date="2013-08-16T13:18:00Z">
        <w:r>
          <w:rPr>
            <w:rFonts w:ascii="Times New Roman" w:hAnsi="Times New Roman" w:cs="Times New Roman"/>
            <w:sz w:val="24"/>
            <w:szCs w:val="24"/>
            <w:lang w:val="en-GB"/>
          </w:rPr>
          <w:t xml:space="preserve"> </w:t>
        </w:r>
      </w:ins>
      <w:ins w:id="10" w:author="Damoni" w:date="2013-08-16T13:19:00Z">
        <w:r>
          <w:rPr>
            <w:rFonts w:ascii="Times New Roman" w:hAnsi="Times New Roman" w:cs="Times New Roman"/>
            <w:sz w:val="24"/>
            <w:szCs w:val="24"/>
            <w:lang w:val="en-GB"/>
          </w:rPr>
          <w:t>data to the DB</w:t>
        </w:r>
      </w:ins>
      <w:ins w:id="11" w:author="Damoni" w:date="2013-08-16T13:25:00Z">
        <w:r w:rsidR="00F1095F">
          <w:rPr>
            <w:rFonts w:ascii="Times New Roman" w:hAnsi="Times New Roman" w:cs="Times New Roman"/>
            <w:sz w:val="24"/>
            <w:szCs w:val="24"/>
            <w:lang w:val="en-GB"/>
          </w:rPr>
          <w:t xml:space="preserve"> (2013)</w:t>
        </w:r>
      </w:ins>
    </w:p>
    <w:p w14:paraId="51716C43" w14:textId="73D2F0F6" w:rsidR="004D267A" w:rsidRPr="002F7032" w:rsidRDefault="004D267A" w:rsidP="00224CD9">
      <w:pPr>
        <w:pStyle w:val="ListParagraph"/>
        <w:numPr>
          <w:ilvl w:val="0"/>
          <w:numId w:val="1"/>
        </w:numPr>
        <w:spacing w:after="0" w:line="240" w:lineRule="auto"/>
        <w:jc w:val="both"/>
        <w:rPr>
          <w:rFonts w:ascii="Times New Roman" w:hAnsi="Times New Roman" w:cs="Times New Roman"/>
          <w:sz w:val="24"/>
          <w:szCs w:val="24"/>
          <w:lang w:val="en-GB"/>
        </w:rPr>
      </w:pPr>
      <w:commentRangeStart w:id="12"/>
      <w:ins w:id="13" w:author="Damoni" w:date="2013-08-16T13:48:00Z">
        <w:r>
          <w:rPr>
            <w:rFonts w:ascii="Times New Roman" w:hAnsi="Times New Roman" w:cs="Times New Roman"/>
            <w:sz w:val="24"/>
            <w:szCs w:val="24"/>
            <w:lang w:val="en-GB"/>
          </w:rPr>
          <w:t xml:space="preserve">Table with receipt </w:t>
        </w:r>
        <w:r w:rsidR="00AA6848">
          <w:rPr>
            <w:rFonts w:ascii="Times New Roman" w:hAnsi="Times New Roman" w:cs="Times New Roman"/>
            <w:sz w:val="24"/>
            <w:szCs w:val="24"/>
            <w:lang w:val="en-GB"/>
          </w:rPr>
          <w:t>book with number of ticke</w:t>
        </w:r>
        <w:r>
          <w:rPr>
            <w:rFonts w:ascii="Times New Roman" w:hAnsi="Times New Roman" w:cs="Times New Roman"/>
            <w:sz w:val="24"/>
            <w:szCs w:val="24"/>
            <w:lang w:val="en-GB"/>
          </w:rPr>
          <w:t>ts issued to which collector.</w:t>
        </w:r>
      </w:ins>
      <w:commentRangeEnd w:id="12"/>
      <w:ins w:id="14" w:author="Damoni" w:date="2013-08-21T14:03:00Z">
        <w:r w:rsidR="00FA1B35">
          <w:rPr>
            <w:rStyle w:val="CommentReference"/>
          </w:rPr>
          <w:commentReference w:id="12"/>
        </w:r>
      </w:ins>
    </w:p>
    <w:p w14:paraId="088772B2" w14:textId="77777777" w:rsidR="004420FA" w:rsidRDefault="004420FA" w:rsidP="00224CD9">
      <w:pPr>
        <w:pStyle w:val="ListParagraph"/>
        <w:spacing w:after="0" w:line="240" w:lineRule="auto"/>
        <w:jc w:val="both"/>
        <w:rPr>
          <w:ins w:id="15" w:author="Damoni" w:date="2013-08-22T08:52:00Z"/>
          <w:rFonts w:ascii="Times New Roman" w:hAnsi="Times New Roman" w:cs="Times New Roman"/>
          <w:sz w:val="24"/>
          <w:szCs w:val="24"/>
          <w:lang w:val="en-GB"/>
        </w:rPr>
      </w:pPr>
    </w:p>
    <w:p w14:paraId="13C3738D" w14:textId="5516A55D" w:rsidR="00A3674B" w:rsidRDefault="00A3674B" w:rsidP="00224CD9">
      <w:pPr>
        <w:pStyle w:val="ListParagraph"/>
        <w:spacing w:after="0" w:line="240" w:lineRule="auto"/>
        <w:jc w:val="both"/>
        <w:rPr>
          <w:ins w:id="16" w:author="Damoni" w:date="2013-08-22T10:41:00Z"/>
          <w:rFonts w:ascii="Times New Roman" w:hAnsi="Times New Roman" w:cs="Times New Roman"/>
          <w:sz w:val="24"/>
          <w:szCs w:val="24"/>
          <w:lang w:val="en-GB"/>
        </w:rPr>
      </w:pPr>
      <w:commentRangeStart w:id="17"/>
      <w:ins w:id="18" w:author="Damoni" w:date="2013-08-22T08:52:00Z">
        <w:r>
          <w:rPr>
            <w:rFonts w:ascii="Times New Roman" w:hAnsi="Times New Roman" w:cs="Times New Roman"/>
            <w:sz w:val="24"/>
            <w:szCs w:val="24"/>
            <w:lang w:val="en-GB"/>
          </w:rPr>
          <w:t xml:space="preserve">The procedure for importing from LUPMIS </w:t>
        </w:r>
      </w:ins>
      <w:ins w:id="19" w:author="Damoni" w:date="2013-08-22T08:53:00Z">
        <w:r>
          <w:rPr>
            <w:rFonts w:ascii="Times New Roman" w:hAnsi="Times New Roman" w:cs="Times New Roman"/>
            <w:sz w:val="24"/>
            <w:szCs w:val="24"/>
            <w:lang w:val="en-GB"/>
          </w:rPr>
          <w:t>DB</w:t>
        </w:r>
      </w:ins>
      <w:ins w:id="20" w:author="Damoni" w:date="2013-08-22T10:41:00Z">
        <w:r w:rsidR="00957EDA">
          <w:rPr>
            <w:rFonts w:ascii="Times New Roman" w:hAnsi="Times New Roman" w:cs="Times New Roman"/>
            <w:sz w:val="24"/>
            <w:szCs w:val="24"/>
            <w:lang w:val="en-GB"/>
          </w:rPr>
          <w:t xml:space="preserve"> content of </w:t>
        </w:r>
      </w:ins>
      <w:ins w:id="21" w:author="Damoni" w:date="2013-08-22T08:53:00Z">
        <w:r>
          <w:rPr>
            <w:rFonts w:ascii="Times New Roman" w:hAnsi="Times New Roman" w:cs="Times New Roman"/>
            <w:sz w:val="24"/>
            <w:szCs w:val="24"/>
            <w:lang w:val="en-GB"/>
          </w:rPr>
          <w:t xml:space="preserve">tables business and property </w:t>
        </w:r>
      </w:ins>
      <w:ins w:id="22" w:author="Damoni" w:date="2013-08-22T08:52:00Z">
        <w:r>
          <w:rPr>
            <w:rFonts w:ascii="Times New Roman" w:hAnsi="Times New Roman" w:cs="Times New Roman"/>
            <w:sz w:val="24"/>
            <w:szCs w:val="24"/>
            <w:lang w:val="en-GB"/>
          </w:rPr>
          <w:t>to REVENUE DB</w:t>
        </w:r>
      </w:ins>
      <w:commentRangeEnd w:id="17"/>
      <w:ins w:id="23" w:author="Damoni" w:date="2013-08-22T08:56:00Z">
        <w:r w:rsidR="00DD398A">
          <w:rPr>
            <w:rStyle w:val="CommentReference"/>
          </w:rPr>
          <w:commentReference w:id="17"/>
        </w:r>
      </w:ins>
      <w:ins w:id="24" w:author="Damoni" w:date="2013-08-22T08:52:00Z">
        <w:r>
          <w:rPr>
            <w:rFonts w:ascii="Times New Roman" w:hAnsi="Times New Roman" w:cs="Times New Roman"/>
            <w:sz w:val="24"/>
            <w:szCs w:val="24"/>
            <w:lang w:val="en-GB"/>
          </w:rPr>
          <w:t>:</w:t>
        </w:r>
      </w:ins>
    </w:p>
    <w:p w14:paraId="60D2CBC8" w14:textId="213B9F29" w:rsidR="00957EDA" w:rsidRDefault="00957EDA" w:rsidP="00F7505E">
      <w:pPr>
        <w:pStyle w:val="ListParagraph"/>
        <w:numPr>
          <w:ilvl w:val="0"/>
          <w:numId w:val="3"/>
        </w:numPr>
        <w:spacing w:after="0" w:line="240" w:lineRule="auto"/>
        <w:jc w:val="both"/>
        <w:rPr>
          <w:ins w:id="25" w:author="Damoni" w:date="2013-08-22T08:52:00Z"/>
          <w:rFonts w:ascii="Times New Roman" w:hAnsi="Times New Roman" w:cs="Times New Roman"/>
          <w:sz w:val="24"/>
          <w:szCs w:val="24"/>
          <w:lang w:val="en-GB"/>
        </w:rPr>
      </w:pPr>
      <w:ins w:id="26" w:author="Damoni" w:date="2013-08-22T10:41:00Z">
        <w:r>
          <w:rPr>
            <w:rFonts w:ascii="Times New Roman" w:hAnsi="Times New Roman" w:cs="Times New Roman"/>
            <w:sz w:val="24"/>
            <w:szCs w:val="24"/>
            <w:lang w:val="en-GB"/>
          </w:rPr>
          <w:t xml:space="preserve">Back up your current LUPMIS or create another copy of LUPMIS in your </w:t>
        </w:r>
        <w:proofErr w:type="spellStart"/>
        <w:r>
          <w:rPr>
            <w:rFonts w:ascii="Times New Roman" w:hAnsi="Times New Roman" w:cs="Times New Roman"/>
            <w:sz w:val="24"/>
            <w:szCs w:val="24"/>
            <w:lang w:val="en-GB"/>
          </w:rPr>
          <w:t>phpMyAdmin</w:t>
        </w:r>
        <w:proofErr w:type="spellEnd"/>
        <w:r>
          <w:rPr>
            <w:rFonts w:ascii="Times New Roman" w:hAnsi="Times New Roman" w:cs="Times New Roman"/>
            <w:sz w:val="24"/>
            <w:szCs w:val="24"/>
            <w:lang w:val="en-GB"/>
          </w:rPr>
          <w:t xml:space="preserve"> environment.</w:t>
        </w:r>
      </w:ins>
    </w:p>
    <w:p w14:paraId="72EBE279" w14:textId="3EE652DE" w:rsidR="004D29AC" w:rsidRDefault="00F34672" w:rsidP="00F34672">
      <w:pPr>
        <w:pStyle w:val="ListParagraph"/>
        <w:numPr>
          <w:ilvl w:val="0"/>
          <w:numId w:val="3"/>
        </w:numPr>
        <w:spacing w:after="0" w:line="240" w:lineRule="auto"/>
        <w:jc w:val="both"/>
        <w:rPr>
          <w:ins w:id="27" w:author="Damoni" w:date="2013-08-22T11:01:00Z"/>
          <w:rFonts w:ascii="Times New Roman" w:hAnsi="Times New Roman" w:cs="Times New Roman"/>
          <w:sz w:val="24"/>
          <w:szCs w:val="24"/>
          <w:lang w:val="en-GB"/>
        </w:rPr>
      </w:pPr>
      <w:ins w:id="28" w:author="Damoni" w:date="2013-08-22T10:07:00Z">
        <w:r>
          <w:rPr>
            <w:rFonts w:ascii="Times New Roman" w:hAnsi="Times New Roman" w:cs="Times New Roman"/>
            <w:sz w:val="24"/>
            <w:szCs w:val="24"/>
            <w:lang w:val="en-GB"/>
          </w:rPr>
          <w:t xml:space="preserve">Use the </w:t>
        </w:r>
      </w:ins>
      <w:ins w:id="29" w:author="Damoni" w:date="2013-08-22T10:08:00Z">
        <w:r>
          <w:rPr>
            <w:rFonts w:ascii="Times New Roman" w:hAnsi="Times New Roman" w:cs="Times New Roman"/>
            <w:sz w:val="24"/>
            <w:szCs w:val="24"/>
            <w:lang w:val="en-GB"/>
          </w:rPr>
          <w:t xml:space="preserve">file </w:t>
        </w:r>
      </w:ins>
      <w:ins w:id="30" w:author="Damoni" w:date="2013-08-22T10:07:00Z">
        <w:r>
          <w:rPr>
            <w:rFonts w:ascii="Times New Roman" w:hAnsi="Times New Roman" w:cs="Times New Roman"/>
            <w:sz w:val="24"/>
            <w:szCs w:val="24"/>
            <w:lang w:val="en-GB"/>
          </w:rPr>
          <w:t>revenue</w:t>
        </w:r>
      </w:ins>
      <w:ins w:id="31" w:author="Damoni" w:date="2013-08-22T10:08:00Z">
        <w:r>
          <w:rPr>
            <w:rFonts w:ascii="Times New Roman" w:hAnsi="Times New Roman" w:cs="Times New Roman"/>
            <w:sz w:val="24"/>
            <w:szCs w:val="24"/>
            <w:lang w:val="en-GB"/>
          </w:rPr>
          <w:t>_</w:t>
        </w:r>
      </w:ins>
      <w:ins w:id="32" w:author="Damoni" w:date="2013-08-22T10:07:00Z">
        <w:r>
          <w:rPr>
            <w:rFonts w:ascii="Times New Roman" w:hAnsi="Times New Roman" w:cs="Times New Roman"/>
            <w:sz w:val="24"/>
            <w:szCs w:val="24"/>
            <w:lang w:val="en-GB"/>
          </w:rPr>
          <w:t>20130822_2</w:t>
        </w:r>
      </w:ins>
      <w:ins w:id="33" w:author="Damoni" w:date="2013-08-22T10:08:00Z">
        <w:r>
          <w:rPr>
            <w:rFonts w:ascii="Times New Roman" w:hAnsi="Times New Roman" w:cs="Times New Roman"/>
            <w:sz w:val="24"/>
            <w:szCs w:val="24"/>
            <w:lang w:val="en-GB"/>
          </w:rPr>
          <w:t xml:space="preserve">.sql and run it on LUPMIS DB.   It will </w:t>
        </w:r>
      </w:ins>
      <w:ins w:id="34" w:author="Damoni" w:date="2013-08-22T10:07:00Z">
        <w:r w:rsidRPr="007A1572">
          <w:rPr>
            <w:rFonts w:ascii="Times New Roman" w:hAnsi="Times New Roman" w:cs="Times New Roman"/>
            <w:sz w:val="24"/>
            <w:szCs w:val="24"/>
            <w:lang w:val="en-GB"/>
          </w:rPr>
          <w:t>modify the property and business tables</w:t>
        </w:r>
      </w:ins>
      <w:ins w:id="35" w:author="Damoni" w:date="2013-08-22T10:08:00Z">
        <w:r>
          <w:rPr>
            <w:rFonts w:ascii="Times New Roman" w:hAnsi="Times New Roman" w:cs="Times New Roman"/>
            <w:sz w:val="24"/>
            <w:szCs w:val="24"/>
            <w:lang w:val="en-GB"/>
          </w:rPr>
          <w:t xml:space="preserve"> and add other tables</w:t>
        </w:r>
      </w:ins>
    </w:p>
    <w:p w14:paraId="4DBC8A7F" w14:textId="29932D60" w:rsidR="000B2714" w:rsidRPr="00F7505E" w:rsidRDefault="000B2714" w:rsidP="00F7505E">
      <w:pPr>
        <w:spacing w:after="0" w:line="240" w:lineRule="auto"/>
        <w:jc w:val="both"/>
        <w:rPr>
          <w:ins w:id="36" w:author="Damoni" w:date="2013-08-22T10:08:00Z"/>
          <w:rFonts w:ascii="Times New Roman" w:hAnsi="Times New Roman" w:cs="Times New Roman"/>
          <w:sz w:val="24"/>
          <w:szCs w:val="24"/>
          <w:lang w:val="en-GB"/>
        </w:rPr>
      </w:pPr>
      <w:bookmarkStart w:id="37" w:name="_GoBack"/>
      <w:ins w:id="38" w:author="Damoni" w:date="2013-08-22T11:02:00Z">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explanation</w:t>
        </w:r>
        <w:proofErr w:type="gramEnd"/>
        <w:r>
          <w:rPr>
            <w:rFonts w:ascii="Times New Roman" w:hAnsi="Times New Roman" w:cs="Times New Roman"/>
            <w:sz w:val="24"/>
            <w:szCs w:val="24"/>
            <w:lang w:val="en-GB"/>
          </w:rPr>
          <w:t xml:space="preserve">: additionally to the structure, the SQL has </w:t>
        </w:r>
        <w:proofErr w:type="spellStart"/>
        <w:r w:rsidR="00F7505E">
          <w:rPr>
            <w:rFonts w:ascii="Times New Roman" w:hAnsi="Times New Roman" w:cs="Times New Roman"/>
            <w:sz w:val="24"/>
            <w:szCs w:val="24"/>
            <w:lang w:val="en-GB"/>
          </w:rPr>
          <w:t>usr_users</w:t>
        </w:r>
        <w:proofErr w:type="spellEnd"/>
        <w:r w:rsidR="00F7505E">
          <w:rPr>
            <w:rFonts w:ascii="Times New Roman" w:hAnsi="Times New Roman" w:cs="Times New Roman"/>
            <w:sz w:val="24"/>
            <w:szCs w:val="24"/>
            <w:lang w:val="en-GB"/>
          </w:rPr>
          <w:t xml:space="preserve"> table </w:t>
        </w:r>
        <w:r>
          <w:rPr>
            <w:rFonts w:ascii="Times New Roman" w:hAnsi="Times New Roman" w:cs="Times New Roman"/>
            <w:sz w:val="24"/>
            <w:szCs w:val="24"/>
            <w:lang w:val="en-GB"/>
          </w:rPr>
          <w:t xml:space="preserve"> populated with three values)</w:t>
        </w:r>
      </w:ins>
    </w:p>
    <w:bookmarkEnd w:id="37"/>
    <w:p w14:paraId="6FF25651" w14:textId="4C65723E" w:rsidR="00F34672" w:rsidRDefault="00F34672" w:rsidP="00F34672">
      <w:pPr>
        <w:pStyle w:val="ListParagraph"/>
        <w:numPr>
          <w:ilvl w:val="0"/>
          <w:numId w:val="3"/>
        </w:numPr>
        <w:spacing w:after="0" w:line="240" w:lineRule="auto"/>
        <w:jc w:val="both"/>
        <w:rPr>
          <w:ins w:id="39" w:author="Damoni" w:date="2013-08-22T10:43:00Z"/>
          <w:rFonts w:ascii="Times New Roman" w:hAnsi="Times New Roman" w:cs="Times New Roman"/>
          <w:sz w:val="24"/>
          <w:szCs w:val="24"/>
          <w:lang w:val="en-GB"/>
        </w:rPr>
      </w:pPr>
      <w:ins w:id="40" w:author="Damoni" w:date="2013-08-22T10:09:00Z">
        <w:r>
          <w:rPr>
            <w:rFonts w:ascii="Times New Roman" w:hAnsi="Times New Roman" w:cs="Times New Roman"/>
            <w:sz w:val="24"/>
            <w:szCs w:val="24"/>
            <w:lang w:val="en-GB"/>
          </w:rPr>
          <w:t>Rename the LUPMIS DB to REVENUE DB (have LUPMIS selected then from the tab chose Operations -&gt; Rename database to</w:t>
        </w:r>
      </w:ins>
      <w:ins w:id="41" w:author="Damoni" w:date="2013-08-22T10:10:00Z">
        <w:r>
          <w:rPr>
            <w:rFonts w:ascii="Times New Roman" w:hAnsi="Times New Roman" w:cs="Times New Roman"/>
            <w:sz w:val="24"/>
            <w:szCs w:val="24"/>
            <w:lang w:val="en-GB"/>
          </w:rPr>
          <w:t>, fill it with the REVENUE and click GO.</w:t>
        </w:r>
      </w:ins>
      <w:ins w:id="42" w:author="Damoni" w:date="2013-08-22T10:09:00Z">
        <w:r>
          <w:rPr>
            <w:rFonts w:ascii="Times New Roman" w:hAnsi="Times New Roman" w:cs="Times New Roman"/>
            <w:sz w:val="24"/>
            <w:szCs w:val="24"/>
            <w:lang w:val="en-GB"/>
          </w:rPr>
          <w:t>)</w:t>
        </w:r>
      </w:ins>
    </w:p>
    <w:p w14:paraId="131FE981" w14:textId="4BD5376F" w:rsidR="00223366" w:rsidRDefault="000B2714" w:rsidP="000B2714">
      <w:pPr>
        <w:spacing w:after="0" w:line="240" w:lineRule="auto"/>
        <w:jc w:val="both"/>
        <w:rPr>
          <w:ins w:id="43" w:author="Damoni" w:date="2013-08-22T10:48:00Z"/>
          <w:rFonts w:ascii="Times New Roman" w:hAnsi="Times New Roman" w:cs="Times New Roman"/>
          <w:sz w:val="24"/>
          <w:szCs w:val="24"/>
          <w:lang w:val="en-GB"/>
        </w:rPr>
      </w:pPr>
      <w:ins w:id="44" w:author="Damoni" w:date="2013-08-22T11:01:00Z">
        <w:r>
          <w:rPr>
            <w:rFonts w:ascii="Times New Roman" w:hAnsi="Times New Roman" w:cs="Times New Roman"/>
            <w:sz w:val="24"/>
            <w:szCs w:val="24"/>
            <w:lang w:val="en-GB"/>
          </w:rPr>
          <w:t xml:space="preserve"> </w:t>
        </w:r>
      </w:ins>
      <w:ins w:id="45" w:author="Damoni" w:date="2013-08-22T10:47:00Z">
        <w:r w:rsidR="00D60125">
          <w:rPr>
            <w:rFonts w:ascii="Times New Roman" w:hAnsi="Times New Roman" w:cs="Times New Roman"/>
            <w:sz w:val="24"/>
            <w:szCs w:val="24"/>
            <w:lang w:val="en-GB"/>
          </w:rPr>
          <w:t>(</w:t>
        </w:r>
        <w:proofErr w:type="gramStart"/>
        <w:r w:rsidR="00D60125">
          <w:rPr>
            <w:rFonts w:ascii="Times New Roman" w:hAnsi="Times New Roman" w:cs="Times New Roman"/>
            <w:sz w:val="24"/>
            <w:szCs w:val="24"/>
            <w:lang w:val="en-GB"/>
          </w:rPr>
          <w:t>explanation</w:t>
        </w:r>
        <w:proofErr w:type="gramEnd"/>
        <w:r w:rsidR="00D60125">
          <w:rPr>
            <w:rFonts w:ascii="Times New Roman" w:hAnsi="Times New Roman" w:cs="Times New Roman"/>
            <w:sz w:val="24"/>
            <w:szCs w:val="24"/>
            <w:lang w:val="en-GB"/>
          </w:rPr>
          <w:t xml:space="preserve">:   Password, admin password and master password are </w:t>
        </w:r>
      </w:ins>
      <w:ins w:id="46" w:author="Damoni" w:date="2013-08-22T10:48:00Z">
        <w:r w:rsidR="00D60125">
          <w:rPr>
            <w:rFonts w:ascii="Times New Roman" w:hAnsi="Times New Roman" w:cs="Times New Roman"/>
            <w:sz w:val="24"/>
            <w:szCs w:val="24"/>
            <w:lang w:val="en-GB"/>
          </w:rPr>
          <w:t>encrypted</w:t>
        </w:r>
      </w:ins>
      <w:ins w:id="47" w:author="Damoni" w:date="2013-08-22T10:47:00Z">
        <w:r w:rsidR="00D60125">
          <w:rPr>
            <w:rFonts w:ascii="Times New Roman" w:hAnsi="Times New Roman" w:cs="Times New Roman"/>
            <w:sz w:val="24"/>
            <w:szCs w:val="24"/>
            <w:lang w:val="en-GB"/>
          </w:rPr>
          <w:t xml:space="preserve"> with md5 function, so that any hacking </w:t>
        </w:r>
      </w:ins>
      <w:ins w:id="48" w:author="Damoni" w:date="2013-08-22T10:48:00Z">
        <w:r w:rsidR="00D60125">
          <w:rPr>
            <w:rFonts w:ascii="Times New Roman" w:hAnsi="Times New Roman" w:cs="Times New Roman"/>
            <w:sz w:val="24"/>
            <w:szCs w:val="24"/>
            <w:lang w:val="en-GB"/>
          </w:rPr>
          <w:t xml:space="preserve">into the DB </w:t>
        </w:r>
      </w:ins>
      <w:ins w:id="49" w:author="Damoni" w:date="2013-08-22T10:47:00Z">
        <w:r w:rsidR="00D60125">
          <w:rPr>
            <w:rFonts w:ascii="Times New Roman" w:hAnsi="Times New Roman" w:cs="Times New Roman"/>
            <w:sz w:val="24"/>
            <w:szCs w:val="24"/>
            <w:lang w:val="en-GB"/>
          </w:rPr>
          <w:t>will not be able to see the values)</w:t>
        </w:r>
      </w:ins>
    </w:p>
    <w:p w14:paraId="6B55AF9E" w14:textId="77777777" w:rsidR="00D60125" w:rsidRPr="000B2714" w:rsidRDefault="00D60125" w:rsidP="000B2714">
      <w:pPr>
        <w:spacing w:after="0" w:line="240" w:lineRule="auto"/>
        <w:jc w:val="both"/>
        <w:rPr>
          <w:ins w:id="50" w:author="Damoni" w:date="2013-08-22T10:11:00Z"/>
          <w:rFonts w:ascii="Times New Roman" w:hAnsi="Times New Roman" w:cs="Times New Roman"/>
          <w:sz w:val="24"/>
          <w:szCs w:val="24"/>
          <w:lang w:val="en-GB"/>
        </w:rPr>
      </w:pPr>
    </w:p>
    <w:p w14:paraId="6F185FC2" w14:textId="2B13E06A" w:rsidR="00AF6319" w:rsidRDefault="00AF6319" w:rsidP="00F34672">
      <w:pPr>
        <w:pStyle w:val="ListParagraph"/>
        <w:numPr>
          <w:ilvl w:val="0"/>
          <w:numId w:val="3"/>
        </w:numPr>
        <w:spacing w:after="0" w:line="240" w:lineRule="auto"/>
        <w:jc w:val="both"/>
        <w:rPr>
          <w:ins w:id="51" w:author="Damoni" w:date="2013-08-22T10:22:00Z"/>
          <w:rFonts w:ascii="Times New Roman" w:hAnsi="Times New Roman" w:cs="Times New Roman"/>
          <w:sz w:val="24"/>
          <w:szCs w:val="24"/>
          <w:lang w:val="en-GB"/>
        </w:rPr>
      </w:pPr>
      <w:ins w:id="52" w:author="Damoni" w:date="2013-08-22T10:11:00Z">
        <w:r>
          <w:rPr>
            <w:rFonts w:ascii="Times New Roman" w:hAnsi="Times New Roman" w:cs="Times New Roman"/>
            <w:sz w:val="24"/>
            <w:szCs w:val="24"/>
            <w:lang w:val="en-GB"/>
          </w:rPr>
          <w:t xml:space="preserve">3 columns in property and 3 columns in business need to be changed to NOT NULL, </w:t>
        </w:r>
      </w:ins>
      <w:ins w:id="53" w:author="Damoni" w:date="2013-08-22T10:12:00Z">
        <w:r>
          <w:rPr>
            <w:rFonts w:ascii="Times New Roman" w:hAnsi="Times New Roman" w:cs="Times New Roman"/>
            <w:sz w:val="24"/>
            <w:szCs w:val="24"/>
            <w:lang w:val="en-GB"/>
          </w:rPr>
          <w:t>at a later stage (when new data starts coming in)</w:t>
        </w:r>
      </w:ins>
    </w:p>
    <w:p w14:paraId="22C93278" w14:textId="34BDAAFB" w:rsidR="00C91CE1" w:rsidRDefault="00C91CE1" w:rsidP="00F34672">
      <w:pPr>
        <w:pStyle w:val="ListParagraph"/>
        <w:numPr>
          <w:ilvl w:val="0"/>
          <w:numId w:val="3"/>
        </w:numPr>
        <w:spacing w:after="0" w:line="240" w:lineRule="auto"/>
        <w:jc w:val="both"/>
        <w:rPr>
          <w:ins w:id="54" w:author="Damoni" w:date="2013-08-22T10:44:00Z"/>
          <w:rFonts w:ascii="Times New Roman" w:hAnsi="Times New Roman" w:cs="Times New Roman"/>
          <w:sz w:val="24"/>
          <w:szCs w:val="24"/>
          <w:lang w:val="en-GB"/>
        </w:rPr>
      </w:pPr>
      <w:ins w:id="55" w:author="Damoni" w:date="2013-08-22T10:22:00Z">
        <w:r>
          <w:rPr>
            <w:rFonts w:ascii="Times New Roman" w:hAnsi="Times New Roman" w:cs="Times New Roman"/>
            <w:sz w:val="24"/>
            <w:szCs w:val="24"/>
            <w:lang w:val="en-GB"/>
          </w:rPr>
          <w:t xml:space="preserve">Modify the </w:t>
        </w:r>
        <w:proofErr w:type="spellStart"/>
        <w:r>
          <w:rPr>
            <w:rFonts w:ascii="Times New Roman" w:hAnsi="Times New Roman" w:cs="Times New Roman"/>
            <w:sz w:val="24"/>
            <w:szCs w:val="24"/>
            <w:lang w:val="en-GB"/>
          </w:rPr>
          <w:t>configuration.php</w:t>
        </w:r>
        <w:proofErr w:type="spellEnd"/>
        <w:r>
          <w:rPr>
            <w:rFonts w:ascii="Times New Roman" w:hAnsi="Times New Roman" w:cs="Times New Roman"/>
            <w:sz w:val="24"/>
            <w:szCs w:val="24"/>
            <w:lang w:val="en-GB"/>
          </w:rPr>
          <w:t xml:space="preserve"> to point to revenue db.</w:t>
        </w:r>
      </w:ins>
    </w:p>
    <w:p w14:paraId="60E9A16B" w14:textId="46264EA5" w:rsidR="00223366" w:rsidRDefault="00223366" w:rsidP="00547E0A">
      <w:pPr>
        <w:pStyle w:val="ListParagraph"/>
        <w:numPr>
          <w:ilvl w:val="0"/>
          <w:numId w:val="3"/>
        </w:numPr>
        <w:spacing w:after="0" w:line="240" w:lineRule="auto"/>
        <w:jc w:val="both"/>
        <w:rPr>
          <w:ins w:id="56" w:author="Damoni" w:date="2013-08-22T10:49:00Z"/>
          <w:rFonts w:ascii="Times New Roman" w:hAnsi="Times New Roman" w:cs="Times New Roman"/>
          <w:sz w:val="24"/>
          <w:szCs w:val="24"/>
          <w:lang w:val="en-GB"/>
        </w:rPr>
      </w:pPr>
      <w:ins w:id="57" w:author="Damoni" w:date="2013-08-22T10:44:00Z">
        <w:r>
          <w:rPr>
            <w:rFonts w:ascii="Times New Roman" w:hAnsi="Times New Roman" w:cs="Times New Roman"/>
            <w:sz w:val="24"/>
            <w:szCs w:val="24"/>
            <w:lang w:val="en-GB"/>
          </w:rPr>
          <w:t xml:space="preserve">Try it </w:t>
        </w:r>
      </w:ins>
      <w:ins w:id="58" w:author="Damoni" w:date="2013-08-22T10:45:00Z">
        <w:r w:rsidR="00547E0A">
          <w:rPr>
            <w:rFonts w:ascii="Times New Roman" w:hAnsi="Times New Roman" w:cs="Times New Roman"/>
            <w:sz w:val="24"/>
            <w:szCs w:val="24"/>
            <w:lang w:val="en-GB"/>
          </w:rPr>
          <w:t>(</w:t>
        </w:r>
        <w:r w:rsidR="00547E0A" w:rsidRPr="00547E0A">
          <w:rPr>
            <w:rFonts w:ascii="Times New Roman" w:hAnsi="Times New Roman" w:cs="Times New Roman"/>
            <w:sz w:val="24"/>
            <w:szCs w:val="24"/>
            <w:lang w:val="en-GB"/>
          </w:rPr>
          <w:t>http://localhost/lre/index.php</w:t>
        </w:r>
        <w:r w:rsidR="00547E0A">
          <w:rPr>
            <w:rFonts w:ascii="Times New Roman" w:hAnsi="Times New Roman" w:cs="Times New Roman"/>
            <w:sz w:val="24"/>
            <w:szCs w:val="24"/>
            <w:lang w:val="en-GB"/>
          </w:rPr>
          <w:t>)</w:t>
        </w:r>
      </w:ins>
      <w:ins w:id="59" w:author="Damoni" w:date="2013-08-22T10:44:00Z">
        <w:r>
          <w:rPr>
            <w:rFonts w:ascii="Times New Roman" w:hAnsi="Times New Roman" w:cs="Times New Roman"/>
            <w:sz w:val="24"/>
            <w:szCs w:val="24"/>
            <w:lang w:val="en-GB"/>
          </w:rPr>
          <w:t xml:space="preserve">:   e.g.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 000000 or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 000001</w:t>
        </w:r>
      </w:ins>
    </w:p>
    <w:p w14:paraId="184605E7" w14:textId="7DE59AF4" w:rsidR="00EA4A32" w:rsidRPr="007A1572" w:rsidRDefault="00EA4A32" w:rsidP="00547E0A">
      <w:pPr>
        <w:pStyle w:val="ListParagraph"/>
        <w:numPr>
          <w:ilvl w:val="0"/>
          <w:numId w:val="3"/>
        </w:numPr>
        <w:spacing w:after="0" w:line="240" w:lineRule="auto"/>
        <w:jc w:val="both"/>
        <w:rPr>
          <w:ins w:id="60" w:author="Damoni" w:date="2013-08-22T08:52:00Z"/>
          <w:rFonts w:ascii="Times New Roman" w:hAnsi="Times New Roman" w:cs="Times New Roman"/>
          <w:sz w:val="24"/>
          <w:szCs w:val="24"/>
          <w:lang w:val="en-GB"/>
        </w:rPr>
      </w:pPr>
      <w:ins w:id="61" w:author="Damoni" w:date="2013-08-22T10:49:00Z">
        <w:r>
          <w:rPr>
            <w:rFonts w:ascii="Times New Roman" w:hAnsi="Times New Roman" w:cs="Times New Roman"/>
            <w:sz w:val="24"/>
            <w:szCs w:val="24"/>
            <w:lang w:val="en-GB"/>
          </w:rPr>
          <w:t xml:space="preserve">Users are </w:t>
        </w:r>
        <w:proofErr w:type="spellStart"/>
        <w:r>
          <w:rPr>
            <w:rFonts w:ascii="Times New Roman" w:hAnsi="Times New Roman" w:cs="Times New Roman"/>
            <w:sz w:val="24"/>
            <w:szCs w:val="24"/>
            <w:lang w:val="en-GB"/>
          </w:rPr>
          <w:t>arben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ek</w:t>
        </w:r>
      </w:ins>
      <w:ins w:id="62" w:author="Damoni" w:date="2013-08-22T10:50:00Z">
        <w:r w:rsidR="008A0D8C">
          <w:rPr>
            <w:rFonts w:ascii="Times New Roman" w:hAnsi="Times New Roman" w:cs="Times New Roman"/>
            <w:sz w:val="24"/>
            <w:szCs w:val="24"/>
            <w:lang w:val="en-GB"/>
          </w:rPr>
          <w:t>k</w:t>
        </w:r>
      </w:ins>
      <w:ins w:id="63" w:author="Damoni" w:date="2013-08-22T10:49:00Z">
        <w:r>
          <w:rPr>
            <w:rFonts w:ascii="Times New Roman" w:hAnsi="Times New Roman" w:cs="Times New Roman"/>
            <w:sz w:val="24"/>
            <w:szCs w:val="24"/>
            <w:lang w:val="en-GB"/>
          </w:rPr>
          <w:t>e</w:t>
        </w:r>
        <w:proofErr w:type="spellEnd"/>
        <w:r>
          <w:rPr>
            <w:rFonts w:ascii="Times New Roman" w:hAnsi="Times New Roman" w:cs="Times New Roman"/>
            <w:sz w:val="24"/>
            <w:szCs w:val="24"/>
            <w:lang w:val="en-GB"/>
          </w:rPr>
          <w:t xml:space="preserve"> and </w:t>
        </w:r>
        <w:proofErr w:type="spellStart"/>
        <w:proofErr w:type="gramStart"/>
        <w:r w:rsidR="008A0D8C">
          <w:rPr>
            <w:rFonts w:ascii="Times New Roman" w:hAnsi="Times New Roman" w:cs="Times New Roman"/>
            <w:sz w:val="24"/>
            <w:szCs w:val="24"/>
            <w:lang w:val="en-GB"/>
          </w:rPr>
          <w:t>w</w:t>
        </w:r>
        <w:r>
          <w:rPr>
            <w:rFonts w:ascii="Times New Roman" w:hAnsi="Times New Roman" w:cs="Times New Roman"/>
            <w:sz w:val="24"/>
            <w:szCs w:val="24"/>
            <w:lang w:val="en-GB"/>
          </w:rPr>
          <w:t>illiam</w:t>
        </w:r>
        <w:proofErr w:type="spellEnd"/>
        <w:proofErr w:type="gramEnd"/>
        <w:r>
          <w:rPr>
            <w:rFonts w:ascii="Times New Roman" w:hAnsi="Times New Roman" w:cs="Times New Roman"/>
            <w:sz w:val="24"/>
            <w:szCs w:val="24"/>
            <w:lang w:val="en-GB"/>
          </w:rPr>
          <w:t>.   Default password is 000000, while the admin and master pass are 000001</w:t>
        </w:r>
      </w:ins>
    </w:p>
    <w:p w14:paraId="4C34B759" w14:textId="77777777" w:rsidR="00A3674B" w:rsidRDefault="00A3674B" w:rsidP="00224CD9">
      <w:pPr>
        <w:pStyle w:val="ListParagraph"/>
        <w:spacing w:after="0" w:line="240" w:lineRule="auto"/>
        <w:jc w:val="both"/>
        <w:rPr>
          <w:rFonts w:ascii="Times New Roman" w:hAnsi="Times New Roman" w:cs="Times New Roman"/>
          <w:sz w:val="24"/>
          <w:szCs w:val="24"/>
          <w:lang w:val="en-GB"/>
        </w:rPr>
      </w:pPr>
    </w:p>
    <w:p w14:paraId="4F47BB4E" w14:textId="77777777" w:rsidR="004420FA" w:rsidRPr="004420FA" w:rsidRDefault="004420FA" w:rsidP="00224CD9">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w:t>
      </w:r>
    </w:p>
    <w:p w14:paraId="0DE9725C" w14:textId="49E20D13" w:rsidR="002F7032" w:rsidRDefault="0074785B" w:rsidP="00224CD9">
      <w:pPr>
        <w:pStyle w:val="ListParagraph"/>
        <w:numPr>
          <w:ilvl w:val="0"/>
          <w:numId w:val="1"/>
        </w:numPr>
        <w:spacing w:after="0" w:line="240" w:lineRule="auto"/>
        <w:jc w:val="both"/>
        <w:rPr>
          <w:ins w:id="64" w:author="Damoni" w:date="2013-08-16T13:29:00Z"/>
          <w:rFonts w:ascii="Times New Roman" w:hAnsi="Times New Roman" w:cs="Times New Roman"/>
          <w:sz w:val="24"/>
          <w:szCs w:val="24"/>
          <w:lang w:val="en-GB"/>
        </w:rPr>
      </w:pPr>
      <w:commentRangeStart w:id="65"/>
      <w:r>
        <w:rPr>
          <w:rFonts w:ascii="Times New Roman" w:hAnsi="Times New Roman" w:cs="Times New Roman"/>
          <w:sz w:val="24"/>
          <w:szCs w:val="24"/>
          <w:lang w:val="en-GB"/>
        </w:rPr>
        <w:t xml:space="preserve">Start page will be </w:t>
      </w:r>
      <w:r w:rsidR="005006D0">
        <w:rPr>
          <w:rFonts w:ascii="Times New Roman" w:hAnsi="Times New Roman" w:cs="Times New Roman"/>
          <w:sz w:val="24"/>
          <w:szCs w:val="24"/>
          <w:lang w:val="en-GB"/>
        </w:rPr>
        <w:t xml:space="preserve">Log in </w:t>
      </w:r>
      <w:r>
        <w:rPr>
          <w:rFonts w:ascii="Times New Roman" w:hAnsi="Times New Roman" w:cs="Times New Roman"/>
          <w:sz w:val="24"/>
          <w:szCs w:val="24"/>
          <w:lang w:val="en-GB"/>
        </w:rPr>
        <w:t xml:space="preserve">page </w:t>
      </w:r>
      <w:r w:rsidR="005006D0">
        <w:rPr>
          <w:rFonts w:ascii="Times New Roman" w:hAnsi="Times New Roman" w:cs="Times New Roman"/>
          <w:sz w:val="24"/>
          <w:szCs w:val="24"/>
          <w:lang w:val="en-GB"/>
        </w:rPr>
        <w:t>with username and password.</w:t>
      </w:r>
      <w:r w:rsidR="006231A0">
        <w:rPr>
          <w:rFonts w:ascii="Times New Roman" w:hAnsi="Times New Roman" w:cs="Times New Roman"/>
          <w:sz w:val="24"/>
          <w:szCs w:val="24"/>
          <w:lang w:val="en-GB"/>
        </w:rPr>
        <w:t xml:space="preserve"> Possibly have a map of Ghana in the back, blurred and zoom into the respective district after log-in. District information is stored in the user table</w:t>
      </w:r>
      <w:commentRangeEnd w:id="65"/>
      <w:r w:rsidR="00CC07BB">
        <w:rPr>
          <w:rStyle w:val="CommentReference"/>
        </w:rPr>
        <w:commentReference w:id="65"/>
      </w:r>
      <w:r w:rsidR="006231A0">
        <w:rPr>
          <w:rFonts w:ascii="Times New Roman" w:hAnsi="Times New Roman" w:cs="Times New Roman"/>
          <w:sz w:val="24"/>
          <w:szCs w:val="24"/>
          <w:lang w:val="en-GB"/>
        </w:rPr>
        <w:t>.</w:t>
      </w:r>
      <w:ins w:id="66" w:author="Damoni" w:date="2013-08-16T13:29:00Z">
        <w:r w:rsidR="00B1596B">
          <w:rPr>
            <w:rFonts w:ascii="Times New Roman" w:hAnsi="Times New Roman" w:cs="Times New Roman"/>
            <w:sz w:val="24"/>
            <w:szCs w:val="24"/>
            <w:lang w:val="en-GB"/>
          </w:rPr>
          <w:t xml:space="preserve"> (2013)</w:t>
        </w:r>
      </w:ins>
    </w:p>
    <w:p w14:paraId="27CBBD35" w14:textId="08BEF035" w:rsidR="00B1596B" w:rsidDel="002F4C6F" w:rsidRDefault="00B1596B" w:rsidP="00224CD9">
      <w:pPr>
        <w:pStyle w:val="ListParagraph"/>
        <w:numPr>
          <w:ilvl w:val="0"/>
          <w:numId w:val="1"/>
        </w:numPr>
        <w:spacing w:after="0" w:line="240" w:lineRule="auto"/>
        <w:jc w:val="both"/>
        <w:rPr>
          <w:del w:id="67" w:author="Damoni" w:date="2013-08-16T14:00:00Z"/>
          <w:rFonts w:ascii="Times New Roman" w:hAnsi="Times New Roman" w:cs="Times New Roman"/>
          <w:sz w:val="24"/>
          <w:szCs w:val="24"/>
          <w:lang w:val="en-GB"/>
        </w:rPr>
      </w:pPr>
    </w:p>
    <w:p w14:paraId="4FD4F0CA" w14:textId="1072CF2A" w:rsidR="0074785B" w:rsidRDefault="0074785B"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Main page will consist of several parts:   Header, footer and leftmost column, central column and rightmost column.   Left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the Menu.   Central column will contain the map.   Right most </w:t>
      </w:r>
      <w:proofErr w:type="gramStart"/>
      <w:r>
        <w:rPr>
          <w:rFonts w:ascii="Times New Roman" w:hAnsi="Times New Roman" w:cs="Times New Roman"/>
          <w:sz w:val="24"/>
          <w:szCs w:val="24"/>
          <w:lang w:val="en-GB"/>
        </w:rPr>
        <w:t>column</w:t>
      </w:r>
      <w:proofErr w:type="gramEnd"/>
      <w:r>
        <w:rPr>
          <w:rFonts w:ascii="Times New Roman" w:hAnsi="Times New Roman" w:cs="Times New Roman"/>
          <w:sz w:val="24"/>
          <w:szCs w:val="24"/>
          <w:lang w:val="en-GB"/>
        </w:rPr>
        <w:t xml:space="preserve"> will contain some of the </w:t>
      </w:r>
      <w:r w:rsidR="00E06A28">
        <w:rPr>
          <w:rFonts w:ascii="Times New Roman" w:hAnsi="Times New Roman" w:cs="Times New Roman"/>
          <w:sz w:val="24"/>
          <w:szCs w:val="24"/>
          <w:lang w:val="en-GB"/>
        </w:rPr>
        <w:t>functionalities that depend on the map layers.</w:t>
      </w:r>
      <w:ins w:id="68" w:author="Damoni" w:date="2013-08-16T13:30:00Z">
        <w:r w:rsidR="005F5F70">
          <w:rPr>
            <w:rFonts w:ascii="Times New Roman" w:hAnsi="Times New Roman" w:cs="Times New Roman"/>
            <w:sz w:val="24"/>
            <w:szCs w:val="24"/>
            <w:lang w:val="en-GB"/>
          </w:rPr>
          <w:t xml:space="preserve"> (2013)</w:t>
        </w:r>
      </w:ins>
    </w:p>
    <w:p w14:paraId="37264628" w14:textId="214A9E73" w:rsidR="005006D0" w:rsidRDefault="00E06A28"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Application will</w:t>
      </w:r>
      <w:r w:rsidR="005006D0">
        <w:rPr>
          <w:rFonts w:ascii="Times New Roman" w:hAnsi="Times New Roman" w:cs="Times New Roman"/>
          <w:sz w:val="24"/>
          <w:szCs w:val="24"/>
          <w:lang w:val="en-GB"/>
        </w:rPr>
        <w:t xml:space="preserve"> match the user to the role and area.</w:t>
      </w:r>
      <w:ins w:id="69" w:author="Damoni" w:date="2013-08-16T13:32:00Z">
        <w:r w:rsidR="00C50CC5">
          <w:rPr>
            <w:rFonts w:ascii="Times New Roman" w:hAnsi="Times New Roman" w:cs="Times New Roman"/>
            <w:sz w:val="24"/>
            <w:szCs w:val="24"/>
            <w:lang w:val="en-GB"/>
          </w:rPr>
          <w:t xml:space="preserve"> Depending whether there will be one server or separate district servers.</w:t>
        </w:r>
      </w:ins>
    </w:p>
    <w:p w14:paraId="525E3F07" w14:textId="4082E026" w:rsidR="005006D0" w:rsidRDefault="00494031" w:rsidP="00224CD9">
      <w:pPr>
        <w:pStyle w:val="ListParagraph"/>
        <w:spacing w:after="0" w:line="240" w:lineRule="auto"/>
        <w:jc w:val="both"/>
        <w:rPr>
          <w:ins w:id="70" w:author="Damoni" w:date="2013-08-21T15:43:00Z"/>
          <w:rFonts w:ascii="Times New Roman" w:hAnsi="Times New Roman" w:cs="Times New Roman"/>
          <w:sz w:val="24"/>
          <w:szCs w:val="24"/>
          <w:lang w:val="en-GB"/>
        </w:rPr>
      </w:pPr>
      <w:ins w:id="71" w:author="Damoni" w:date="2013-08-16T10:48:00Z">
        <w:r>
          <w:rPr>
            <w:rFonts w:ascii="Times New Roman" w:hAnsi="Times New Roman" w:cs="Times New Roman"/>
            <w:sz w:val="24"/>
            <w:szCs w:val="24"/>
            <w:lang w:val="en-GB"/>
          </w:rPr>
          <w:t>5</w:t>
        </w:r>
      </w:ins>
      <w:del w:id="72" w:author="Damoni" w:date="2013-08-16T10:48:00Z">
        <w:r w:rsidR="005006D0" w:rsidDel="00494031">
          <w:rPr>
            <w:rFonts w:ascii="Times New Roman" w:hAnsi="Times New Roman" w:cs="Times New Roman"/>
            <w:sz w:val="24"/>
            <w:szCs w:val="24"/>
            <w:lang w:val="en-GB"/>
          </w:rPr>
          <w:delText>3</w:delText>
        </w:r>
      </w:del>
      <w:r w:rsidR="005006D0">
        <w:rPr>
          <w:rFonts w:ascii="Times New Roman" w:hAnsi="Times New Roman" w:cs="Times New Roman"/>
          <w:sz w:val="24"/>
          <w:szCs w:val="24"/>
          <w:lang w:val="en-GB"/>
        </w:rPr>
        <w:t>a.</w:t>
      </w:r>
      <w:r w:rsidR="005006D0">
        <w:rPr>
          <w:rFonts w:ascii="Times New Roman" w:hAnsi="Times New Roman" w:cs="Times New Roman"/>
          <w:sz w:val="24"/>
          <w:szCs w:val="24"/>
          <w:lang w:val="en-GB"/>
        </w:rPr>
        <w:tab/>
      </w:r>
      <w:r w:rsidR="00371FAB">
        <w:rPr>
          <w:rFonts w:ascii="Times New Roman" w:hAnsi="Times New Roman" w:cs="Times New Roman"/>
          <w:sz w:val="24"/>
          <w:szCs w:val="24"/>
          <w:lang w:val="en-GB"/>
        </w:rPr>
        <w:t>User r</w:t>
      </w:r>
      <w:r w:rsidR="005006D0">
        <w:rPr>
          <w:rFonts w:ascii="Times New Roman" w:hAnsi="Times New Roman" w:cs="Times New Roman"/>
          <w:sz w:val="24"/>
          <w:szCs w:val="24"/>
          <w:lang w:val="en-GB"/>
        </w:rPr>
        <w:t xml:space="preserve">oles </w:t>
      </w:r>
      <w:r w:rsidR="00371FAB">
        <w:rPr>
          <w:rFonts w:ascii="Times New Roman" w:hAnsi="Times New Roman" w:cs="Times New Roman"/>
          <w:sz w:val="24"/>
          <w:szCs w:val="24"/>
          <w:lang w:val="en-GB"/>
        </w:rPr>
        <w:t xml:space="preserve">should </w:t>
      </w:r>
      <w:r w:rsidR="005006D0">
        <w:rPr>
          <w:rFonts w:ascii="Times New Roman" w:hAnsi="Times New Roman" w:cs="Times New Roman"/>
          <w:sz w:val="24"/>
          <w:szCs w:val="24"/>
          <w:lang w:val="en-GB"/>
        </w:rPr>
        <w:t xml:space="preserve">be: </w:t>
      </w:r>
      <w:ins w:id="73" w:author="Damoni" w:date="2013-08-21T15:43:00Z">
        <w:r w:rsidR="002766E9">
          <w:rPr>
            <w:rFonts w:ascii="Times New Roman" w:hAnsi="Times New Roman" w:cs="Times New Roman"/>
            <w:sz w:val="24"/>
            <w:szCs w:val="24"/>
            <w:lang w:val="en-GB"/>
          </w:rPr>
          <w:t xml:space="preserve">Master, </w:t>
        </w:r>
      </w:ins>
      <w:r w:rsidR="005006D0">
        <w:rPr>
          <w:rFonts w:ascii="Times New Roman" w:hAnsi="Times New Roman" w:cs="Times New Roman"/>
          <w:sz w:val="24"/>
          <w:szCs w:val="24"/>
          <w:lang w:val="en-GB"/>
        </w:rPr>
        <w:t>Administrator, Collector</w:t>
      </w:r>
      <w:ins w:id="74" w:author="Damoni" w:date="2013-08-16T13:34:00Z">
        <w:r w:rsidR="00E56C99">
          <w:rPr>
            <w:rFonts w:ascii="Times New Roman" w:hAnsi="Times New Roman" w:cs="Times New Roman"/>
            <w:sz w:val="24"/>
            <w:szCs w:val="24"/>
            <w:lang w:val="en-GB"/>
          </w:rPr>
          <w:t xml:space="preserve"> / Cashier</w:t>
        </w:r>
      </w:ins>
      <w:r w:rsidR="005006D0">
        <w:rPr>
          <w:rFonts w:ascii="Times New Roman" w:hAnsi="Times New Roman" w:cs="Times New Roman"/>
          <w:sz w:val="24"/>
          <w:szCs w:val="24"/>
          <w:lang w:val="en-GB"/>
        </w:rPr>
        <w:t xml:space="preserve">, </w:t>
      </w:r>
      <w:ins w:id="75" w:author="Damoni" w:date="2013-08-16T10:42:00Z">
        <w:r w:rsidR="00597327">
          <w:rPr>
            <w:rFonts w:ascii="Times New Roman" w:hAnsi="Times New Roman" w:cs="Times New Roman"/>
            <w:sz w:val="24"/>
            <w:szCs w:val="24"/>
            <w:lang w:val="en-GB"/>
          </w:rPr>
          <w:t xml:space="preserve">Manager and </w:t>
        </w:r>
      </w:ins>
      <w:r w:rsidR="006D7100">
        <w:rPr>
          <w:rFonts w:ascii="Times New Roman" w:hAnsi="Times New Roman" w:cs="Times New Roman"/>
          <w:sz w:val="24"/>
          <w:szCs w:val="24"/>
          <w:lang w:val="en-GB"/>
        </w:rPr>
        <w:t>Regular</w:t>
      </w:r>
      <w:r w:rsidR="00371FAB">
        <w:rPr>
          <w:rFonts w:ascii="Times New Roman" w:hAnsi="Times New Roman" w:cs="Times New Roman"/>
          <w:sz w:val="24"/>
          <w:szCs w:val="24"/>
          <w:lang w:val="en-GB"/>
        </w:rPr>
        <w:t>-</w:t>
      </w:r>
      <w:r w:rsidR="005006D0">
        <w:rPr>
          <w:rFonts w:ascii="Times New Roman" w:hAnsi="Times New Roman" w:cs="Times New Roman"/>
          <w:sz w:val="24"/>
          <w:szCs w:val="24"/>
          <w:lang w:val="en-GB"/>
        </w:rPr>
        <w:t>User.</w:t>
      </w:r>
    </w:p>
    <w:p w14:paraId="77DDFBC0" w14:textId="30419815" w:rsidR="002766E9" w:rsidRDefault="002766E9" w:rsidP="00224CD9">
      <w:pPr>
        <w:pStyle w:val="ListParagraph"/>
        <w:spacing w:after="0" w:line="240" w:lineRule="auto"/>
        <w:jc w:val="both"/>
        <w:rPr>
          <w:rFonts w:ascii="Times New Roman" w:hAnsi="Times New Roman" w:cs="Times New Roman"/>
          <w:sz w:val="24"/>
          <w:szCs w:val="24"/>
          <w:lang w:val="en-GB"/>
        </w:rPr>
      </w:pPr>
      <w:ins w:id="76" w:author="Damoni" w:date="2013-08-21T15:43:00Z">
        <w:r>
          <w:rPr>
            <w:rFonts w:ascii="Times New Roman" w:hAnsi="Times New Roman" w:cs="Times New Roman"/>
            <w:sz w:val="24"/>
            <w:szCs w:val="24"/>
            <w:lang w:val="en-GB"/>
          </w:rPr>
          <w:t xml:space="preserve">Master – is </w:t>
        </w:r>
        <w:r w:rsidR="00733DDB">
          <w:rPr>
            <w:rFonts w:ascii="Times New Roman" w:hAnsi="Times New Roman" w:cs="Times New Roman"/>
            <w:sz w:val="24"/>
            <w:szCs w:val="24"/>
            <w:lang w:val="en-GB"/>
          </w:rPr>
          <w:t>a super</w:t>
        </w:r>
      </w:ins>
      <w:ins w:id="77" w:author="Damoni" w:date="2013-08-21T15:44:00Z">
        <w:r w:rsidR="00733DDB">
          <w:rPr>
            <w:rFonts w:ascii="Times New Roman" w:hAnsi="Times New Roman" w:cs="Times New Roman"/>
            <w:sz w:val="24"/>
            <w:szCs w:val="24"/>
            <w:lang w:val="en-GB"/>
          </w:rPr>
          <w:t>-</w:t>
        </w:r>
      </w:ins>
      <w:proofErr w:type="gramStart"/>
      <w:ins w:id="78" w:author="Damoni" w:date="2013-08-21T15:43:00Z">
        <w:r>
          <w:rPr>
            <w:rFonts w:ascii="Times New Roman" w:hAnsi="Times New Roman" w:cs="Times New Roman"/>
            <w:sz w:val="24"/>
            <w:szCs w:val="24"/>
            <w:lang w:val="en-GB"/>
          </w:rPr>
          <w:t>administrator, that</w:t>
        </w:r>
        <w:proofErr w:type="gramEnd"/>
        <w:r>
          <w:rPr>
            <w:rFonts w:ascii="Times New Roman" w:hAnsi="Times New Roman" w:cs="Times New Roman"/>
            <w:sz w:val="24"/>
            <w:szCs w:val="24"/>
            <w:lang w:val="en-GB"/>
          </w:rPr>
          <w:t xml:space="preserve"> can add administrators and remove them.   </w:t>
        </w:r>
      </w:ins>
      <w:ins w:id="79" w:author="Damoni" w:date="2013-08-21T15:44:00Z">
        <w:r w:rsidR="00CB24FB">
          <w:rPr>
            <w:rFonts w:ascii="Times New Roman" w:hAnsi="Times New Roman" w:cs="Times New Roman"/>
            <w:sz w:val="24"/>
            <w:szCs w:val="24"/>
            <w:lang w:val="en-GB"/>
          </w:rPr>
          <w:t>Also it can do the same functionality as administrator.</w:t>
        </w:r>
      </w:ins>
    </w:p>
    <w:p w14:paraId="04A4C8DD" w14:textId="704950FD" w:rsidR="00371FAB" w:rsidRDefault="005006D0" w:rsidP="00224CD9">
      <w:pPr>
        <w:pStyle w:val="ListParagraph"/>
        <w:spacing w:after="0" w:line="240" w:lineRule="auto"/>
        <w:jc w:val="both"/>
        <w:rPr>
          <w:ins w:id="80" w:author="Damoni" w:date="2013-08-16T10:42:00Z"/>
          <w:rFonts w:ascii="Times New Roman" w:hAnsi="Times New Roman" w:cs="Times New Roman"/>
          <w:sz w:val="24"/>
          <w:szCs w:val="24"/>
          <w:lang w:val="en-GB"/>
        </w:rPr>
      </w:pPr>
      <w:proofErr w:type="spellStart"/>
      <w:r>
        <w:rPr>
          <w:rFonts w:ascii="Times New Roman" w:hAnsi="Times New Roman" w:cs="Times New Roman"/>
          <w:sz w:val="24"/>
          <w:szCs w:val="24"/>
          <w:lang w:val="en-GB"/>
        </w:rPr>
        <w:t>Adminstrator</w:t>
      </w:r>
      <w:proofErr w:type="spellEnd"/>
      <w:r>
        <w:rPr>
          <w:rFonts w:ascii="Times New Roman" w:hAnsi="Times New Roman" w:cs="Times New Roman"/>
          <w:sz w:val="24"/>
          <w:szCs w:val="24"/>
          <w:lang w:val="en-GB"/>
        </w:rPr>
        <w:t xml:space="preserve"> – </w:t>
      </w:r>
      <w:r w:rsidR="0070652E">
        <w:rPr>
          <w:rFonts w:ascii="Times New Roman" w:hAnsi="Times New Roman" w:cs="Times New Roman"/>
          <w:sz w:val="24"/>
          <w:szCs w:val="24"/>
          <w:lang w:val="en-GB"/>
        </w:rPr>
        <w:t xml:space="preserve">can change the labels use in the application, add / remove and </w:t>
      </w:r>
      <w:proofErr w:type="spellStart"/>
      <w:r w:rsidR="0070652E">
        <w:rPr>
          <w:rFonts w:ascii="Times New Roman" w:hAnsi="Times New Roman" w:cs="Times New Roman"/>
          <w:sz w:val="24"/>
          <w:szCs w:val="24"/>
          <w:lang w:val="en-GB"/>
        </w:rPr>
        <w:t>modify</w:t>
      </w:r>
      <w:del w:id="81" w:author="Damoni" w:date="2013-08-21T15:43:00Z">
        <w:r w:rsidR="0070652E" w:rsidDel="002766E9">
          <w:rPr>
            <w:rFonts w:ascii="Times New Roman" w:hAnsi="Times New Roman" w:cs="Times New Roman"/>
            <w:sz w:val="24"/>
            <w:szCs w:val="24"/>
            <w:lang w:val="en-GB"/>
          </w:rPr>
          <w:delText xml:space="preserve"> </w:delText>
        </w:r>
      </w:del>
      <w:r w:rsidR="0070652E">
        <w:rPr>
          <w:rFonts w:ascii="Times New Roman" w:hAnsi="Times New Roman" w:cs="Times New Roman"/>
          <w:sz w:val="24"/>
          <w:szCs w:val="24"/>
          <w:lang w:val="en-GB"/>
        </w:rPr>
        <w:t>regions</w:t>
      </w:r>
      <w:proofErr w:type="spellEnd"/>
      <w:r w:rsidR="0070652E">
        <w:rPr>
          <w:rFonts w:ascii="Times New Roman" w:hAnsi="Times New Roman" w:cs="Times New Roman"/>
          <w:sz w:val="24"/>
          <w:szCs w:val="24"/>
          <w:lang w:val="en-GB"/>
        </w:rPr>
        <w:t xml:space="preserve">, districts and </w:t>
      </w:r>
      <w:proofErr w:type="spellStart"/>
      <w:r w:rsidR="0070652E">
        <w:rPr>
          <w:rFonts w:ascii="Times New Roman" w:hAnsi="Times New Roman" w:cs="Times New Roman"/>
          <w:sz w:val="24"/>
          <w:szCs w:val="24"/>
          <w:lang w:val="en-GB"/>
        </w:rPr>
        <w:t>subdistricts</w:t>
      </w:r>
      <w:proofErr w:type="spellEnd"/>
      <w:r w:rsidR="0070652E">
        <w:rPr>
          <w:rFonts w:ascii="Times New Roman" w:hAnsi="Times New Roman" w:cs="Times New Roman"/>
          <w:sz w:val="24"/>
          <w:szCs w:val="24"/>
          <w:lang w:val="en-GB"/>
        </w:rPr>
        <w:t>, together with their name and code.   Add / remove and modify Fee and Fine code and their values</w:t>
      </w:r>
      <w:r w:rsidR="00371FAB">
        <w:rPr>
          <w:rFonts w:ascii="Times New Roman" w:hAnsi="Times New Roman" w:cs="Times New Roman"/>
          <w:sz w:val="24"/>
          <w:szCs w:val="24"/>
          <w:lang w:val="en-GB"/>
        </w:rPr>
        <w:t>.</w:t>
      </w:r>
      <w:r w:rsidR="00AC414C">
        <w:rPr>
          <w:rFonts w:ascii="Times New Roman" w:hAnsi="Times New Roman" w:cs="Times New Roman"/>
          <w:sz w:val="24"/>
          <w:szCs w:val="24"/>
          <w:lang w:val="en-GB"/>
        </w:rPr>
        <w:t xml:space="preserve">   Add / remove and modify users and their roles and areas.</w:t>
      </w:r>
    </w:p>
    <w:p w14:paraId="57797E30" w14:textId="5DE3FDB7" w:rsidR="00597327" w:rsidRDefault="00597327" w:rsidP="00224CD9">
      <w:pPr>
        <w:pStyle w:val="ListParagraph"/>
        <w:spacing w:after="0" w:line="240" w:lineRule="auto"/>
        <w:jc w:val="both"/>
        <w:rPr>
          <w:ins w:id="82" w:author="Damoni" w:date="2013-08-16T10:42:00Z"/>
          <w:rFonts w:ascii="Times New Roman" w:hAnsi="Times New Roman" w:cs="Times New Roman"/>
          <w:sz w:val="24"/>
          <w:szCs w:val="24"/>
          <w:lang w:val="en-GB"/>
        </w:rPr>
      </w:pPr>
      <w:ins w:id="83" w:author="Damoni" w:date="2013-08-16T10:42:00Z">
        <w:r>
          <w:rPr>
            <w:rFonts w:ascii="Times New Roman" w:hAnsi="Times New Roman" w:cs="Times New Roman"/>
            <w:sz w:val="24"/>
            <w:szCs w:val="24"/>
            <w:lang w:val="en-GB"/>
          </w:rPr>
          <w:lastRenderedPageBreak/>
          <w:t>Collector</w:t>
        </w:r>
      </w:ins>
      <w:ins w:id="84" w:author="Damoni" w:date="2013-08-16T13:34:00Z">
        <w:r w:rsidR="00E56C99">
          <w:rPr>
            <w:rFonts w:ascii="Times New Roman" w:hAnsi="Times New Roman" w:cs="Times New Roman"/>
            <w:sz w:val="24"/>
            <w:szCs w:val="24"/>
            <w:lang w:val="en-GB"/>
          </w:rPr>
          <w:t xml:space="preserve"> / cashier</w:t>
        </w:r>
      </w:ins>
      <w:ins w:id="85" w:author="Damoni" w:date="2013-08-16T10:42:00Z">
        <w:r>
          <w:rPr>
            <w:rFonts w:ascii="Times New Roman" w:hAnsi="Times New Roman" w:cs="Times New Roman"/>
            <w:sz w:val="24"/>
            <w:szCs w:val="24"/>
            <w:lang w:val="en-GB"/>
          </w:rPr>
          <w:t xml:space="preserve"> – can add the new revenue that has been collected</w:t>
        </w:r>
      </w:ins>
      <w:ins w:id="86" w:author="Damoni" w:date="2013-08-16T13:34:00Z">
        <w:r w:rsidR="00E56C99">
          <w:rPr>
            <w:rFonts w:ascii="Times New Roman" w:hAnsi="Times New Roman" w:cs="Times New Roman"/>
            <w:sz w:val="24"/>
            <w:szCs w:val="24"/>
            <w:lang w:val="en-GB"/>
          </w:rPr>
          <w:t xml:space="preserve"> at collection </w:t>
        </w:r>
        <w:proofErr w:type="gramStart"/>
        <w:r w:rsidR="00E56C99">
          <w:rPr>
            <w:rFonts w:ascii="Times New Roman" w:hAnsi="Times New Roman" w:cs="Times New Roman"/>
            <w:sz w:val="24"/>
            <w:szCs w:val="24"/>
            <w:lang w:val="en-GB"/>
          </w:rPr>
          <w:t>points</w:t>
        </w:r>
      </w:ins>
      <w:proofErr w:type="gramEnd"/>
      <w:ins w:id="87" w:author="Damoni" w:date="2013-08-16T10:42:00Z">
        <w:r>
          <w:rPr>
            <w:rFonts w:ascii="Times New Roman" w:hAnsi="Times New Roman" w:cs="Times New Roman"/>
            <w:sz w:val="24"/>
            <w:szCs w:val="24"/>
            <w:lang w:val="en-GB"/>
          </w:rPr>
          <w:t>.   Collector may be able to see only data in his district / sub-district or zone.</w:t>
        </w:r>
      </w:ins>
    </w:p>
    <w:p w14:paraId="345300A7" w14:textId="795E971C" w:rsidR="00597327" w:rsidRDefault="00597327" w:rsidP="00224CD9">
      <w:pPr>
        <w:pStyle w:val="ListParagraph"/>
        <w:spacing w:after="0" w:line="240" w:lineRule="auto"/>
        <w:jc w:val="both"/>
        <w:rPr>
          <w:ins w:id="88" w:author="Damoni" w:date="2013-08-16T10:44:00Z"/>
          <w:rFonts w:ascii="Times New Roman" w:hAnsi="Times New Roman" w:cs="Times New Roman"/>
          <w:sz w:val="24"/>
          <w:szCs w:val="24"/>
          <w:lang w:val="en-GB"/>
        </w:rPr>
      </w:pPr>
      <w:ins w:id="89" w:author="Damoni" w:date="2013-08-16T10:43:00Z">
        <w:r>
          <w:rPr>
            <w:rFonts w:ascii="Times New Roman" w:hAnsi="Times New Roman" w:cs="Times New Roman"/>
            <w:sz w:val="24"/>
            <w:szCs w:val="24"/>
            <w:lang w:val="en-GB"/>
          </w:rPr>
          <w:t>Manager – overviews a larger area up to level of district and can see the collected revenue, but cannot enter any revenue data into the system.</w:t>
        </w:r>
      </w:ins>
    </w:p>
    <w:p w14:paraId="591EE58C" w14:textId="048EB18E" w:rsidR="00A07B6A" w:rsidRDefault="00A07B6A" w:rsidP="00224CD9">
      <w:pPr>
        <w:pStyle w:val="ListParagraph"/>
        <w:spacing w:after="0" w:line="240" w:lineRule="auto"/>
        <w:jc w:val="both"/>
        <w:rPr>
          <w:rFonts w:ascii="Times New Roman" w:hAnsi="Times New Roman" w:cs="Times New Roman"/>
          <w:sz w:val="24"/>
          <w:szCs w:val="24"/>
          <w:lang w:val="en-GB"/>
        </w:rPr>
      </w:pPr>
      <w:ins w:id="90" w:author="Damoni" w:date="2013-08-16T10:44:00Z">
        <w:r>
          <w:rPr>
            <w:rFonts w:ascii="Times New Roman" w:hAnsi="Times New Roman" w:cs="Times New Roman"/>
            <w:sz w:val="24"/>
            <w:szCs w:val="24"/>
            <w:lang w:val="en-GB"/>
          </w:rPr>
          <w:t>Regular-user – can be from region, or national level and they will be able to see only their area with the summary of data displayed.</w:t>
        </w:r>
      </w:ins>
    </w:p>
    <w:p w14:paraId="40BA672E" w14:textId="738458FE" w:rsidR="00371FAB" w:rsidRDefault="00494031" w:rsidP="00224CD9">
      <w:pPr>
        <w:pStyle w:val="ListParagraph"/>
        <w:spacing w:after="0" w:line="240" w:lineRule="auto"/>
        <w:jc w:val="both"/>
        <w:rPr>
          <w:rFonts w:ascii="Times New Roman" w:hAnsi="Times New Roman" w:cs="Times New Roman"/>
          <w:sz w:val="24"/>
          <w:szCs w:val="24"/>
          <w:lang w:val="en-GB"/>
        </w:rPr>
      </w:pPr>
      <w:ins w:id="91" w:author="Damoni" w:date="2013-08-16T10:48:00Z">
        <w:r>
          <w:rPr>
            <w:rFonts w:ascii="Times New Roman" w:hAnsi="Times New Roman" w:cs="Times New Roman"/>
            <w:sz w:val="24"/>
            <w:szCs w:val="24"/>
            <w:lang w:val="en-GB"/>
          </w:rPr>
          <w:t>5</w:t>
        </w:r>
      </w:ins>
      <w:del w:id="92" w:author="Damoni" w:date="2013-08-16T10:48:00Z">
        <w:r w:rsidR="00371FAB" w:rsidDel="00494031">
          <w:rPr>
            <w:rFonts w:ascii="Times New Roman" w:hAnsi="Times New Roman" w:cs="Times New Roman"/>
            <w:sz w:val="24"/>
            <w:szCs w:val="24"/>
            <w:lang w:val="en-GB"/>
          </w:rPr>
          <w:delText>3</w:delText>
        </w:r>
      </w:del>
      <w:r w:rsidR="00371FAB">
        <w:rPr>
          <w:rFonts w:ascii="Times New Roman" w:hAnsi="Times New Roman" w:cs="Times New Roman"/>
          <w:sz w:val="24"/>
          <w:szCs w:val="24"/>
          <w:lang w:val="en-GB"/>
        </w:rPr>
        <w:t>b.</w:t>
      </w:r>
      <w:r w:rsidR="00371FAB">
        <w:rPr>
          <w:rFonts w:ascii="Times New Roman" w:hAnsi="Times New Roman" w:cs="Times New Roman"/>
          <w:sz w:val="24"/>
          <w:szCs w:val="24"/>
          <w:lang w:val="en-GB"/>
        </w:rPr>
        <w:tab/>
        <w:t xml:space="preserve">Users that belong to one area such as </w:t>
      </w:r>
      <w:proofErr w:type="gramStart"/>
      <w:r w:rsidR="00371FAB">
        <w:rPr>
          <w:rFonts w:ascii="Times New Roman" w:hAnsi="Times New Roman" w:cs="Times New Roman"/>
          <w:sz w:val="24"/>
          <w:szCs w:val="24"/>
          <w:lang w:val="en-GB"/>
        </w:rPr>
        <w:t>district,</w:t>
      </w:r>
      <w:proofErr w:type="gramEnd"/>
      <w:r w:rsidR="00371FAB">
        <w:rPr>
          <w:rFonts w:ascii="Times New Roman" w:hAnsi="Times New Roman" w:cs="Times New Roman"/>
          <w:sz w:val="24"/>
          <w:szCs w:val="24"/>
          <w:lang w:val="en-GB"/>
        </w:rPr>
        <w:t xml:space="preserve"> should be able to see only their district data.   Users at the region </w:t>
      </w:r>
      <w:proofErr w:type="gramStart"/>
      <w:r w:rsidR="00371FAB">
        <w:rPr>
          <w:rFonts w:ascii="Times New Roman" w:hAnsi="Times New Roman" w:cs="Times New Roman"/>
          <w:sz w:val="24"/>
          <w:szCs w:val="24"/>
          <w:lang w:val="en-GB"/>
        </w:rPr>
        <w:t>level,</w:t>
      </w:r>
      <w:proofErr w:type="gramEnd"/>
      <w:r w:rsidR="00371FAB">
        <w:rPr>
          <w:rFonts w:ascii="Times New Roman" w:hAnsi="Times New Roman" w:cs="Times New Roman"/>
          <w:sz w:val="24"/>
          <w:szCs w:val="24"/>
          <w:lang w:val="en-GB"/>
        </w:rPr>
        <w:t xml:space="preserve"> should only see the data of that region.</w:t>
      </w:r>
      <w:r w:rsidR="007F673E">
        <w:rPr>
          <w:rFonts w:ascii="Times New Roman" w:hAnsi="Times New Roman" w:cs="Times New Roman"/>
          <w:sz w:val="24"/>
          <w:szCs w:val="24"/>
          <w:lang w:val="en-GB"/>
        </w:rPr>
        <w:t xml:space="preserve">   Regional users, should be seeing only the summary data </w:t>
      </w:r>
      <w:r w:rsidR="00696331">
        <w:rPr>
          <w:rFonts w:ascii="Times New Roman" w:hAnsi="Times New Roman" w:cs="Times New Roman"/>
          <w:sz w:val="24"/>
          <w:szCs w:val="24"/>
          <w:lang w:val="en-GB"/>
        </w:rPr>
        <w:t xml:space="preserve">(based on several indications: total paid, total unpaid, </w:t>
      </w:r>
      <w:r w:rsidR="00E3580D">
        <w:rPr>
          <w:rFonts w:ascii="Times New Roman" w:hAnsi="Times New Roman" w:cs="Times New Roman"/>
          <w:sz w:val="24"/>
          <w:szCs w:val="24"/>
          <w:lang w:val="en-GB"/>
        </w:rPr>
        <w:t xml:space="preserve">business, property, instalments </w:t>
      </w:r>
      <w:proofErr w:type="spellStart"/>
      <w:r w:rsidR="00E3580D">
        <w:rPr>
          <w:rFonts w:ascii="Times New Roman" w:hAnsi="Times New Roman" w:cs="Times New Roman"/>
          <w:sz w:val="24"/>
          <w:szCs w:val="24"/>
          <w:lang w:val="en-GB"/>
        </w:rPr>
        <w:t>etc</w:t>
      </w:r>
      <w:proofErr w:type="spellEnd"/>
      <w:r w:rsidR="00696331">
        <w:rPr>
          <w:rFonts w:ascii="Times New Roman" w:hAnsi="Times New Roman" w:cs="Times New Roman"/>
          <w:sz w:val="24"/>
          <w:szCs w:val="24"/>
          <w:lang w:val="en-GB"/>
        </w:rPr>
        <w:t xml:space="preserve">) </w:t>
      </w:r>
      <w:r w:rsidR="007F673E">
        <w:rPr>
          <w:rFonts w:ascii="Times New Roman" w:hAnsi="Times New Roman" w:cs="Times New Roman"/>
          <w:sz w:val="24"/>
          <w:szCs w:val="24"/>
          <w:lang w:val="en-GB"/>
        </w:rPr>
        <w:t>of several district areas.</w:t>
      </w:r>
    </w:p>
    <w:p w14:paraId="2011E3B8" w14:textId="69F5A10B" w:rsidR="002F4C6F" w:rsidRPr="002F4C6F" w:rsidRDefault="002F4C6F" w:rsidP="002F4C6F">
      <w:pPr>
        <w:pStyle w:val="ListParagraph"/>
        <w:numPr>
          <w:ilvl w:val="0"/>
          <w:numId w:val="1"/>
        </w:numPr>
        <w:spacing w:after="0" w:line="240" w:lineRule="auto"/>
        <w:jc w:val="both"/>
        <w:rPr>
          <w:ins w:id="93" w:author="Damoni" w:date="2013-08-16T14:00:00Z"/>
          <w:rFonts w:ascii="Times New Roman" w:hAnsi="Times New Roman" w:cs="Times New Roman"/>
          <w:sz w:val="24"/>
          <w:szCs w:val="24"/>
          <w:lang w:val="en-GB"/>
          <w:rPrChange w:id="94" w:author="Damoni" w:date="2013-08-16T14:00:00Z">
            <w:rPr>
              <w:ins w:id="95" w:author="Damoni" w:date="2013-08-16T14:00:00Z"/>
              <w:lang w:val="en-GB"/>
            </w:rPr>
          </w:rPrChange>
        </w:rPr>
      </w:pPr>
      <w:ins w:id="96" w:author="Damoni" w:date="2013-08-16T14:00:00Z">
        <w:r w:rsidRPr="002F4C6F">
          <w:rPr>
            <w:rFonts w:ascii="Times New Roman" w:hAnsi="Times New Roman" w:cs="Times New Roman"/>
            <w:sz w:val="24"/>
            <w:szCs w:val="24"/>
            <w:lang w:val="en-GB"/>
          </w:rPr>
          <w:t>L</w:t>
        </w:r>
        <w:r w:rsidRPr="000E0478">
          <w:rPr>
            <w:rFonts w:ascii="Times New Roman" w:hAnsi="Times New Roman" w:cs="Times New Roman"/>
            <w:sz w:val="24"/>
            <w:szCs w:val="24"/>
            <w:lang w:val="en-GB"/>
          </w:rPr>
          <w:t>og everything the user changes.</w:t>
        </w:r>
      </w:ins>
      <w:ins w:id="97" w:author="Damoni" w:date="2013-08-16T14:19:00Z">
        <w:r w:rsidR="007E0724">
          <w:rPr>
            <w:rFonts w:ascii="Times New Roman" w:hAnsi="Times New Roman" w:cs="Times New Roman"/>
            <w:sz w:val="24"/>
            <w:szCs w:val="24"/>
            <w:lang w:val="en-GB"/>
          </w:rPr>
          <w:t xml:space="preserve">   Stage one, log every time the user logs in and out.   Stage two log in every change such as payment, modifications etc. </w:t>
        </w:r>
      </w:ins>
    </w:p>
    <w:p w14:paraId="4A151F96" w14:textId="7637CC3F"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Home </w:t>
      </w:r>
      <w:r w:rsidR="00AC414C">
        <w:rPr>
          <w:rFonts w:ascii="Times New Roman" w:hAnsi="Times New Roman" w:cs="Times New Roman"/>
          <w:sz w:val="24"/>
          <w:szCs w:val="24"/>
          <w:lang w:val="en-GB"/>
        </w:rPr>
        <w:t>link</w:t>
      </w:r>
      <w:r>
        <w:rPr>
          <w:rFonts w:ascii="Times New Roman" w:hAnsi="Times New Roman" w:cs="Times New Roman"/>
          <w:sz w:val="24"/>
          <w:szCs w:val="24"/>
          <w:lang w:val="en-GB"/>
        </w:rPr>
        <w:t>, should close all the open windows and bring the user at home page</w:t>
      </w:r>
      <w:ins w:id="98" w:author="Damoni" w:date="2013-08-16T13:41:00Z">
        <w:r w:rsidR="00CD6E01">
          <w:rPr>
            <w:rFonts w:ascii="Times New Roman" w:hAnsi="Times New Roman" w:cs="Times New Roman"/>
            <w:sz w:val="24"/>
            <w:szCs w:val="24"/>
            <w:lang w:val="en-GB"/>
          </w:rPr>
          <w:t xml:space="preserve"> (2013)</w:t>
        </w:r>
      </w:ins>
    </w:p>
    <w:p w14:paraId="27698919" w14:textId="77777777" w:rsidR="00E3580D" w:rsidRDefault="00E3580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User should have a session timed to 3 minutes of inactivity, after that time the </w:t>
      </w:r>
      <w:r w:rsidR="00AC414C">
        <w:rPr>
          <w:rFonts w:ascii="Times New Roman" w:hAnsi="Times New Roman" w:cs="Times New Roman"/>
          <w:sz w:val="24"/>
          <w:szCs w:val="24"/>
          <w:lang w:val="en-GB"/>
        </w:rPr>
        <w:t>application will log out the user automatically.</w:t>
      </w:r>
    </w:p>
    <w:p w14:paraId="16BD4220" w14:textId="77777777" w:rsidR="009F105D" w:rsidRDefault="009F105D"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Report facility should be displaying the summarised data in the table structure in the middle cell and also PDF format (for printing).   Reports that can be displayed should depend on the </w:t>
      </w:r>
      <w:proofErr w:type="gramStart"/>
      <w:r>
        <w:rPr>
          <w:rFonts w:ascii="Times New Roman" w:hAnsi="Times New Roman" w:cs="Times New Roman"/>
          <w:sz w:val="24"/>
          <w:szCs w:val="24"/>
          <w:lang w:val="en-GB"/>
        </w:rPr>
        <w:t>users</w:t>
      </w:r>
      <w:proofErr w:type="gramEnd"/>
      <w:r>
        <w:rPr>
          <w:rFonts w:ascii="Times New Roman" w:hAnsi="Times New Roman" w:cs="Times New Roman"/>
          <w:sz w:val="24"/>
          <w:szCs w:val="24"/>
          <w:lang w:val="en-GB"/>
        </w:rPr>
        <w:t xml:space="preserve"> role and area.</w:t>
      </w:r>
      <w:r w:rsidRPr="009F105D">
        <w:rPr>
          <w:rFonts w:ascii="Times New Roman" w:hAnsi="Times New Roman" w:cs="Times New Roman"/>
          <w:sz w:val="24"/>
          <w:szCs w:val="24"/>
          <w:lang w:val="en-GB"/>
        </w:rPr>
        <w:t xml:space="preserve"> </w:t>
      </w:r>
      <w:r w:rsidR="0027435B">
        <w:rPr>
          <w:rFonts w:ascii="Times New Roman" w:hAnsi="Times New Roman" w:cs="Times New Roman"/>
          <w:sz w:val="24"/>
          <w:szCs w:val="24"/>
          <w:lang w:val="en-GB"/>
        </w:rPr>
        <w:t xml:space="preserve">  </w:t>
      </w:r>
    </w:p>
    <w:p w14:paraId="759E8862" w14:textId="3756EE2D" w:rsidR="0027435B" w:rsidRDefault="00494031" w:rsidP="00224CD9">
      <w:pPr>
        <w:pStyle w:val="ListParagraph"/>
        <w:spacing w:after="0" w:line="240" w:lineRule="auto"/>
        <w:jc w:val="both"/>
        <w:rPr>
          <w:rFonts w:ascii="Times New Roman" w:hAnsi="Times New Roman" w:cs="Times New Roman"/>
          <w:sz w:val="24"/>
          <w:szCs w:val="24"/>
          <w:lang w:val="en-GB"/>
        </w:rPr>
      </w:pPr>
      <w:ins w:id="99" w:author="Damoni" w:date="2013-08-16T10:48:00Z">
        <w:r>
          <w:rPr>
            <w:rFonts w:ascii="Times New Roman" w:hAnsi="Times New Roman" w:cs="Times New Roman"/>
            <w:sz w:val="24"/>
            <w:szCs w:val="24"/>
            <w:lang w:val="en-GB"/>
          </w:rPr>
          <w:t>8</w:t>
        </w:r>
      </w:ins>
      <w:del w:id="100"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a.</w:t>
      </w:r>
      <w:r w:rsidR="00C65628">
        <w:rPr>
          <w:rFonts w:ascii="Times New Roman" w:hAnsi="Times New Roman" w:cs="Times New Roman"/>
          <w:sz w:val="24"/>
          <w:szCs w:val="24"/>
          <w:lang w:val="en-GB"/>
        </w:rPr>
        <w:tab/>
        <w:t>p</w:t>
      </w:r>
      <w:r w:rsidR="0027435B">
        <w:rPr>
          <w:rFonts w:ascii="Times New Roman" w:hAnsi="Times New Roman" w:cs="Times New Roman"/>
          <w:sz w:val="24"/>
          <w:szCs w:val="24"/>
          <w:lang w:val="en-GB"/>
        </w:rPr>
        <w:t>revious years reports will summarise the previous year and periods.</w:t>
      </w:r>
    </w:p>
    <w:p w14:paraId="5DE311BC" w14:textId="1CFC0F63" w:rsidR="0027435B" w:rsidRDefault="00494031" w:rsidP="00224CD9">
      <w:pPr>
        <w:pStyle w:val="ListParagraph"/>
        <w:spacing w:after="0" w:line="240" w:lineRule="auto"/>
        <w:jc w:val="both"/>
        <w:rPr>
          <w:rFonts w:ascii="Times New Roman" w:hAnsi="Times New Roman" w:cs="Times New Roman"/>
          <w:sz w:val="24"/>
          <w:szCs w:val="24"/>
          <w:lang w:val="en-GB"/>
        </w:rPr>
      </w:pPr>
      <w:ins w:id="101" w:author="Damoni" w:date="2013-08-16T10:48:00Z">
        <w:r>
          <w:rPr>
            <w:rFonts w:ascii="Times New Roman" w:hAnsi="Times New Roman" w:cs="Times New Roman"/>
            <w:sz w:val="24"/>
            <w:szCs w:val="24"/>
            <w:lang w:val="en-GB"/>
          </w:rPr>
          <w:t>8</w:t>
        </w:r>
      </w:ins>
      <w:del w:id="102" w:author="Damoni" w:date="2013-08-16T10:48:00Z">
        <w:r w:rsidR="0027435B" w:rsidDel="00494031">
          <w:rPr>
            <w:rFonts w:ascii="Times New Roman" w:hAnsi="Times New Roman" w:cs="Times New Roman"/>
            <w:sz w:val="24"/>
            <w:szCs w:val="24"/>
            <w:lang w:val="en-GB"/>
          </w:rPr>
          <w:delText>7</w:delText>
        </w:r>
      </w:del>
      <w:r w:rsidR="0027435B">
        <w:rPr>
          <w:rFonts w:ascii="Times New Roman" w:hAnsi="Times New Roman" w:cs="Times New Roman"/>
          <w:sz w:val="24"/>
          <w:szCs w:val="24"/>
          <w:lang w:val="en-GB"/>
        </w:rPr>
        <w:t>b.</w:t>
      </w:r>
      <w:r w:rsidR="0027435B">
        <w:rPr>
          <w:rFonts w:ascii="Times New Roman" w:hAnsi="Times New Roman" w:cs="Times New Roman"/>
          <w:sz w:val="24"/>
          <w:szCs w:val="24"/>
          <w:lang w:val="en-GB"/>
        </w:rPr>
        <w:tab/>
        <w:t xml:space="preserve">current year reports </w:t>
      </w:r>
      <w:r w:rsidR="00C65628">
        <w:rPr>
          <w:rFonts w:ascii="Times New Roman" w:hAnsi="Times New Roman" w:cs="Times New Roman"/>
          <w:sz w:val="24"/>
          <w:szCs w:val="24"/>
          <w:lang w:val="en-GB"/>
        </w:rPr>
        <w:t xml:space="preserve">will produce data based on day, week, month </w:t>
      </w:r>
      <w:proofErr w:type="spellStart"/>
      <w:r w:rsidR="00C65628">
        <w:rPr>
          <w:rFonts w:ascii="Times New Roman" w:hAnsi="Times New Roman" w:cs="Times New Roman"/>
          <w:sz w:val="24"/>
          <w:szCs w:val="24"/>
          <w:lang w:val="en-GB"/>
        </w:rPr>
        <w:t>etc</w:t>
      </w:r>
      <w:proofErr w:type="spellEnd"/>
    </w:p>
    <w:p w14:paraId="6B2C3621" w14:textId="0CE7170B" w:rsidR="00C65628" w:rsidRPr="009F105D" w:rsidRDefault="00494031" w:rsidP="00224CD9">
      <w:pPr>
        <w:pStyle w:val="ListParagraph"/>
        <w:spacing w:after="0" w:line="240" w:lineRule="auto"/>
        <w:jc w:val="both"/>
        <w:rPr>
          <w:rFonts w:ascii="Times New Roman" w:hAnsi="Times New Roman" w:cs="Times New Roman"/>
          <w:sz w:val="24"/>
          <w:szCs w:val="24"/>
          <w:lang w:val="en-GB"/>
        </w:rPr>
      </w:pPr>
      <w:ins w:id="103" w:author="Damoni" w:date="2013-08-16T10:48:00Z">
        <w:r>
          <w:rPr>
            <w:rFonts w:ascii="Times New Roman" w:hAnsi="Times New Roman" w:cs="Times New Roman"/>
            <w:sz w:val="24"/>
            <w:szCs w:val="24"/>
            <w:lang w:val="en-GB"/>
          </w:rPr>
          <w:t>8</w:t>
        </w:r>
      </w:ins>
      <w:del w:id="104" w:author="Damoni" w:date="2013-08-16T10:48:00Z">
        <w:r w:rsidR="00C65628" w:rsidDel="00494031">
          <w:rPr>
            <w:rFonts w:ascii="Times New Roman" w:hAnsi="Times New Roman" w:cs="Times New Roman"/>
            <w:sz w:val="24"/>
            <w:szCs w:val="24"/>
            <w:lang w:val="en-GB"/>
          </w:rPr>
          <w:delText>7</w:delText>
        </w:r>
      </w:del>
      <w:r w:rsidR="00C65628">
        <w:rPr>
          <w:rFonts w:ascii="Times New Roman" w:hAnsi="Times New Roman" w:cs="Times New Roman"/>
          <w:sz w:val="24"/>
          <w:szCs w:val="24"/>
          <w:lang w:val="en-GB"/>
        </w:rPr>
        <w:t>c.</w:t>
      </w:r>
      <w:r w:rsidR="00C65628">
        <w:rPr>
          <w:rFonts w:ascii="Times New Roman" w:hAnsi="Times New Roman" w:cs="Times New Roman"/>
          <w:sz w:val="24"/>
          <w:szCs w:val="24"/>
          <w:lang w:val="en-GB"/>
        </w:rPr>
        <w:tab/>
        <w:t>future year reports</w:t>
      </w:r>
      <w:r w:rsidR="00613B53">
        <w:rPr>
          <w:rFonts w:ascii="Times New Roman" w:hAnsi="Times New Roman" w:cs="Times New Roman"/>
          <w:sz w:val="24"/>
          <w:szCs w:val="24"/>
          <w:lang w:val="en-GB"/>
        </w:rPr>
        <w:t xml:space="preserve"> will produce the data based on </w:t>
      </w:r>
      <w:r w:rsidR="000247C4">
        <w:rPr>
          <w:rFonts w:ascii="Times New Roman" w:hAnsi="Times New Roman" w:cs="Times New Roman"/>
          <w:sz w:val="24"/>
          <w:szCs w:val="24"/>
          <w:lang w:val="en-GB"/>
        </w:rPr>
        <w:t>same or changed indicators.</w:t>
      </w:r>
    </w:p>
    <w:p w14:paraId="1A259237" w14:textId="3F21B2C2" w:rsidR="00AC414C" w:rsidRPr="00AC414C" w:rsidRDefault="00812A14"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Search facility will allow search based on 4 indicators: </w:t>
      </w:r>
      <w:proofErr w:type="spellStart"/>
      <w:r>
        <w:rPr>
          <w:rFonts w:ascii="Times New Roman" w:hAnsi="Times New Roman" w:cs="Times New Roman"/>
          <w:sz w:val="24"/>
          <w:szCs w:val="24"/>
          <w:lang w:val="en-GB"/>
        </w:rPr>
        <w:t>upn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subupn</w:t>
      </w:r>
      <w:proofErr w:type="spellEnd"/>
      <w:r>
        <w:rPr>
          <w:rFonts w:ascii="Times New Roman" w:hAnsi="Times New Roman" w:cs="Times New Roman"/>
          <w:sz w:val="24"/>
          <w:szCs w:val="24"/>
          <w:lang w:val="en-GB"/>
        </w:rPr>
        <w:t>, owner name and address.   It will search the entire DB for these 4 indicators and return many results in text and visual format on the map.</w:t>
      </w:r>
      <w:r w:rsidR="00B2415F">
        <w:rPr>
          <w:rFonts w:ascii="Times New Roman" w:hAnsi="Times New Roman" w:cs="Times New Roman"/>
          <w:sz w:val="24"/>
          <w:szCs w:val="24"/>
          <w:lang w:val="en-GB"/>
        </w:rPr>
        <w:t xml:space="preserve">   Text can be either as pop-up or in the right most </w:t>
      </w:r>
      <w:proofErr w:type="gramStart"/>
      <w:r w:rsidR="00B2415F">
        <w:rPr>
          <w:rFonts w:ascii="Times New Roman" w:hAnsi="Times New Roman" w:cs="Times New Roman"/>
          <w:sz w:val="24"/>
          <w:szCs w:val="24"/>
          <w:lang w:val="en-GB"/>
        </w:rPr>
        <w:t>column</w:t>
      </w:r>
      <w:proofErr w:type="gramEnd"/>
      <w:r w:rsidR="00B2415F">
        <w:rPr>
          <w:rFonts w:ascii="Times New Roman" w:hAnsi="Times New Roman" w:cs="Times New Roman"/>
          <w:sz w:val="24"/>
          <w:szCs w:val="24"/>
          <w:lang w:val="en-GB"/>
        </w:rPr>
        <w:t xml:space="preserve">.   Visual </w:t>
      </w:r>
      <w:r w:rsidR="007C2B83">
        <w:rPr>
          <w:rFonts w:ascii="Times New Roman" w:hAnsi="Times New Roman" w:cs="Times New Roman"/>
          <w:sz w:val="24"/>
          <w:szCs w:val="24"/>
          <w:lang w:val="en-GB"/>
        </w:rPr>
        <w:t>representation on the map will be in distinctive colour e.g. Yellow</w:t>
      </w:r>
      <w:ins w:id="105" w:author="Damoni" w:date="2013-08-16T13:44:00Z">
        <w:r w:rsidR="002C5C22">
          <w:rPr>
            <w:rFonts w:ascii="Times New Roman" w:hAnsi="Times New Roman" w:cs="Times New Roman"/>
            <w:sz w:val="24"/>
            <w:szCs w:val="24"/>
            <w:lang w:val="en-GB"/>
          </w:rPr>
          <w:t xml:space="preserve"> (2013)</w:t>
        </w:r>
      </w:ins>
      <w:r w:rsidR="007C2B83">
        <w:rPr>
          <w:rFonts w:ascii="Times New Roman" w:hAnsi="Times New Roman" w:cs="Times New Roman"/>
          <w:sz w:val="24"/>
          <w:szCs w:val="24"/>
          <w:lang w:val="en-GB"/>
        </w:rPr>
        <w:t>.</w:t>
      </w:r>
    </w:p>
    <w:p w14:paraId="2E671622" w14:textId="7D01F44F" w:rsidR="00AC414C" w:rsidRDefault="00455295"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 manual should be available for the users from the system</w:t>
      </w:r>
      <w:ins w:id="106" w:author="Damoni" w:date="2013-08-16T13:50:00Z">
        <w:r w:rsidR="00AD323A">
          <w:rPr>
            <w:rFonts w:ascii="Times New Roman" w:hAnsi="Times New Roman" w:cs="Times New Roman"/>
            <w:sz w:val="24"/>
            <w:szCs w:val="24"/>
            <w:lang w:val="en-GB"/>
          </w:rPr>
          <w:t>.   Small and detailed one.</w:t>
        </w:r>
      </w:ins>
      <w:ins w:id="107" w:author="Damoni" w:date="2013-08-16T13:52:00Z">
        <w:r w:rsidR="005642FC">
          <w:rPr>
            <w:rFonts w:ascii="Times New Roman" w:hAnsi="Times New Roman" w:cs="Times New Roman"/>
            <w:sz w:val="24"/>
            <w:szCs w:val="24"/>
            <w:lang w:val="en-GB"/>
          </w:rPr>
          <w:t xml:space="preserve"> (2013)</w:t>
        </w:r>
      </w:ins>
    </w:p>
    <w:p w14:paraId="43C8DB23" w14:textId="094D7EB1" w:rsidR="00485D70"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Map should include layers for Property, Business, Rent, </w:t>
      </w:r>
      <w:r w:rsidR="00054851">
        <w:rPr>
          <w:rFonts w:ascii="Times New Roman" w:hAnsi="Times New Roman" w:cs="Times New Roman"/>
          <w:sz w:val="24"/>
          <w:szCs w:val="24"/>
          <w:lang w:val="en-GB"/>
        </w:rPr>
        <w:t>Lands, Investments and other.</w:t>
      </w:r>
      <w:ins w:id="108" w:author="Damoni" w:date="2013-08-16T13:52:00Z">
        <w:r w:rsidR="005642FC">
          <w:rPr>
            <w:rFonts w:ascii="Times New Roman" w:hAnsi="Times New Roman" w:cs="Times New Roman"/>
            <w:sz w:val="24"/>
            <w:szCs w:val="24"/>
            <w:lang w:val="en-GB"/>
          </w:rPr>
          <w:t xml:space="preserve"> (2013)</w:t>
        </w:r>
      </w:ins>
    </w:p>
    <w:p w14:paraId="0B8B9DD1" w14:textId="04B0AF9B"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Map should include a layer with collector zone information, like collector name, telephone nr, total of expected revenue for the zone, and total of collected revenue</w:t>
      </w:r>
      <w:ins w:id="109" w:author="Damoni" w:date="2013-08-16T13:52:00Z">
        <w:r w:rsidR="005642FC">
          <w:rPr>
            <w:rFonts w:ascii="Times New Roman" w:hAnsi="Times New Roman" w:cs="Times New Roman"/>
            <w:sz w:val="24"/>
            <w:szCs w:val="24"/>
            <w:lang w:val="en-GB"/>
          </w:rPr>
          <w:t xml:space="preserve"> (2013)</w:t>
        </w:r>
      </w:ins>
    </w:p>
    <w:p w14:paraId="06321513" w14:textId="5D93B64A" w:rsidR="00455295" w:rsidRDefault="00485D70"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From the map, on click on the property the user will see the basic information about the property.   </w:t>
      </w:r>
      <w:r w:rsidR="00054851">
        <w:rPr>
          <w:rFonts w:ascii="Times New Roman" w:hAnsi="Times New Roman" w:cs="Times New Roman"/>
          <w:sz w:val="24"/>
          <w:szCs w:val="24"/>
          <w:lang w:val="en-GB"/>
        </w:rPr>
        <w:t>(the same is valid for other layers)</w:t>
      </w:r>
      <w:r w:rsidR="00C54A51">
        <w:rPr>
          <w:rFonts w:ascii="Times New Roman" w:hAnsi="Times New Roman" w:cs="Times New Roman"/>
          <w:sz w:val="24"/>
          <w:szCs w:val="24"/>
          <w:lang w:val="en-GB"/>
        </w:rPr>
        <w:t xml:space="preserve">    There should be two butt</w:t>
      </w:r>
      <w:r w:rsidR="00BB7731">
        <w:rPr>
          <w:rFonts w:ascii="Times New Roman" w:hAnsi="Times New Roman" w:cs="Times New Roman"/>
          <w:sz w:val="24"/>
          <w:szCs w:val="24"/>
          <w:lang w:val="en-GB"/>
        </w:rPr>
        <w:t>ons one to receive new payments and</w:t>
      </w:r>
      <w:r w:rsidR="00C54A51">
        <w:rPr>
          <w:rFonts w:ascii="Times New Roman" w:hAnsi="Times New Roman" w:cs="Times New Roman"/>
          <w:sz w:val="24"/>
          <w:szCs w:val="24"/>
          <w:lang w:val="en-GB"/>
        </w:rPr>
        <w:t xml:space="preserve"> the other to view details of the previous payments.</w:t>
      </w:r>
      <w:r w:rsidR="00BB7731">
        <w:rPr>
          <w:rFonts w:ascii="Times New Roman" w:hAnsi="Times New Roman" w:cs="Times New Roman"/>
          <w:sz w:val="24"/>
          <w:szCs w:val="24"/>
          <w:lang w:val="en-GB"/>
        </w:rPr>
        <w:t xml:space="preserve">   </w:t>
      </w:r>
      <w:ins w:id="110" w:author="Damoni" w:date="2013-08-16T13:53:00Z">
        <w:r w:rsidR="005642FC">
          <w:rPr>
            <w:rFonts w:ascii="Times New Roman" w:hAnsi="Times New Roman" w:cs="Times New Roman"/>
            <w:sz w:val="24"/>
            <w:szCs w:val="24"/>
            <w:lang w:val="en-GB"/>
          </w:rPr>
          <w:t>Third button modify</w:t>
        </w:r>
      </w:ins>
      <w:ins w:id="111" w:author="Damoni" w:date="2013-08-16T13:56:00Z">
        <w:r w:rsidR="00F66E5E">
          <w:rPr>
            <w:rFonts w:ascii="Times New Roman" w:hAnsi="Times New Roman" w:cs="Times New Roman"/>
            <w:sz w:val="24"/>
            <w:szCs w:val="24"/>
            <w:lang w:val="en-GB"/>
          </w:rPr>
          <w:t xml:space="preserve"> / delete</w:t>
        </w:r>
      </w:ins>
      <w:ins w:id="112" w:author="Damoni" w:date="2013-08-16T13:53:00Z">
        <w:r w:rsidR="005642FC">
          <w:rPr>
            <w:rFonts w:ascii="Times New Roman" w:hAnsi="Times New Roman" w:cs="Times New Roman"/>
            <w:sz w:val="24"/>
            <w:szCs w:val="24"/>
            <w:lang w:val="en-GB"/>
          </w:rPr>
          <w:t xml:space="preserve"> payments.  </w:t>
        </w:r>
      </w:ins>
      <w:r w:rsidR="00BB7731">
        <w:rPr>
          <w:rFonts w:ascii="Times New Roman" w:hAnsi="Times New Roman" w:cs="Times New Roman"/>
          <w:sz w:val="24"/>
          <w:szCs w:val="24"/>
          <w:lang w:val="en-GB"/>
        </w:rPr>
        <w:t>Both printable for the client from the latest DB data update</w:t>
      </w:r>
      <w:ins w:id="113" w:author="Damoni" w:date="2013-08-16T13:56:00Z">
        <w:r w:rsidR="00D92428">
          <w:rPr>
            <w:rFonts w:ascii="Times New Roman" w:hAnsi="Times New Roman" w:cs="Times New Roman"/>
            <w:sz w:val="24"/>
            <w:szCs w:val="24"/>
            <w:lang w:val="en-GB"/>
          </w:rPr>
          <w:t xml:space="preserve"> (2013)</w:t>
        </w:r>
      </w:ins>
      <w:r w:rsidR="00BB7731">
        <w:rPr>
          <w:rFonts w:ascii="Times New Roman" w:hAnsi="Times New Roman" w:cs="Times New Roman"/>
          <w:sz w:val="24"/>
          <w:szCs w:val="24"/>
          <w:lang w:val="en-GB"/>
        </w:rPr>
        <w:t>.</w:t>
      </w:r>
    </w:p>
    <w:p w14:paraId="4A5F2B94" w14:textId="4F2BD630" w:rsidR="00636CE1" w:rsidRDefault="00636CE1" w:rsidP="00224CD9">
      <w:pPr>
        <w:pStyle w:val="ListParagraph"/>
        <w:numPr>
          <w:ilvl w:val="0"/>
          <w:numId w:val="1"/>
        </w:numPr>
        <w:spacing w:after="0" w:line="240" w:lineRule="auto"/>
        <w:jc w:val="both"/>
        <w:rPr>
          <w:rFonts w:ascii="Times New Roman" w:hAnsi="Times New Roman" w:cs="Times New Roman"/>
          <w:sz w:val="24"/>
          <w:szCs w:val="24"/>
          <w:lang w:val="en-GB"/>
        </w:rPr>
      </w:pPr>
      <w:r w:rsidRPr="00636CE1">
        <w:rPr>
          <w:rFonts w:ascii="Times New Roman" w:hAnsi="Times New Roman" w:cs="Times New Roman"/>
          <w:sz w:val="24"/>
          <w:szCs w:val="24"/>
          <w:lang w:val="en-GB"/>
        </w:rPr>
        <w:t xml:space="preserve">Input of property data from valuation process; collaborate with </w:t>
      </w:r>
      <w:r>
        <w:rPr>
          <w:rFonts w:ascii="Times New Roman" w:hAnsi="Times New Roman" w:cs="Times New Roman"/>
          <w:sz w:val="24"/>
          <w:szCs w:val="24"/>
          <w:lang w:val="en-GB"/>
        </w:rPr>
        <w:t xml:space="preserve">Global </w:t>
      </w:r>
      <w:del w:id="114" w:author="Damoni" w:date="2013-08-16T13:56:00Z">
        <w:r w:rsidDel="00D92428">
          <w:rPr>
            <w:rFonts w:ascii="Times New Roman" w:hAnsi="Times New Roman" w:cs="Times New Roman"/>
            <w:sz w:val="24"/>
            <w:szCs w:val="24"/>
            <w:lang w:val="en-GB"/>
          </w:rPr>
          <w:delText xml:space="preserve">Villages </w:delText>
        </w:r>
      </w:del>
      <w:ins w:id="115" w:author="Damoni" w:date="2013-08-16T13:56:00Z">
        <w:r w:rsidR="00D92428">
          <w:rPr>
            <w:rFonts w:ascii="Times New Roman" w:hAnsi="Times New Roman" w:cs="Times New Roman"/>
            <w:sz w:val="24"/>
            <w:szCs w:val="24"/>
            <w:lang w:val="en-GB"/>
          </w:rPr>
          <w:t xml:space="preserve">Communities </w:t>
        </w:r>
      </w:ins>
      <w:r>
        <w:rPr>
          <w:rFonts w:ascii="Times New Roman" w:hAnsi="Times New Roman" w:cs="Times New Roman"/>
          <w:sz w:val="24"/>
          <w:szCs w:val="24"/>
          <w:lang w:val="en-GB"/>
        </w:rPr>
        <w:t xml:space="preserve">on their tool developed for STMA (also perhaps seek input from </w:t>
      </w:r>
      <w:r w:rsidRPr="00636CE1">
        <w:rPr>
          <w:rFonts w:ascii="Times New Roman" w:hAnsi="Times New Roman" w:cs="Times New Roman"/>
          <w:sz w:val="24"/>
          <w:szCs w:val="24"/>
          <w:lang w:val="en-GB"/>
        </w:rPr>
        <w:t>Land Valuation Board</w:t>
      </w:r>
      <w:r>
        <w:rPr>
          <w:rFonts w:ascii="Times New Roman" w:hAnsi="Times New Roman" w:cs="Times New Roman"/>
          <w:sz w:val="24"/>
          <w:szCs w:val="24"/>
          <w:lang w:val="en-GB"/>
        </w:rPr>
        <w:t>)</w:t>
      </w:r>
    </w:p>
    <w:p w14:paraId="4017B704" w14:textId="77777777"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alert functionalit</w:t>
      </w:r>
      <w:r>
        <w:rPr>
          <w:rFonts w:ascii="Arial" w:hAnsi="Arial" w:cs="Arial"/>
        </w:rPr>
        <w:t>y</w:t>
      </w:r>
      <w:r w:rsidRPr="001703BF">
        <w:rPr>
          <w:rFonts w:ascii="Arial" w:hAnsi="Arial" w:cs="Arial"/>
        </w:rPr>
        <w:t>, like SMS or email</w:t>
      </w:r>
    </w:p>
    <w:p w14:paraId="68D4DDA8" w14:textId="7CDB8394" w:rsidR="00636CE1" w:rsidRPr="001703BF" w:rsidRDefault="00636CE1" w:rsidP="00636CE1">
      <w:pPr>
        <w:pStyle w:val="ListParagraph"/>
        <w:numPr>
          <w:ilvl w:val="0"/>
          <w:numId w:val="1"/>
        </w:numPr>
        <w:rPr>
          <w:rFonts w:ascii="Arial" w:hAnsi="Arial" w:cs="Arial"/>
        </w:rPr>
      </w:pPr>
      <w:r w:rsidRPr="001703BF">
        <w:rPr>
          <w:rFonts w:ascii="Arial" w:hAnsi="Arial" w:cs="Arial"/>
        </w:rPr>
        <w:t>Enhance printing of demand notices</w:t>
      </w:r>
      <w:ins w:id="116" w:author="Damoni" w:date="2013-08-16T14:04:00Z">
        <w:r w:rsidR="00285415">
          <w:rPr>
            <w:rFonts w:ascii="Arial" w:hAnsi="Arial" w:cs="Arial"/>
          </w:rPr>
          <w:t xml:space="preserve"> (2013)</w:t>
        </w:r>
      </w:ins>
    </w:p>
    <w:p w14:paraId="494861A1" w14:textId="5F1E9DEB" w:rsidR="00636CE1" w:rsidRPr="001703BF" w:rsidRDefault="00636CE1" w:rsidP="00636CE1">
      <w:pPr>
        <w:pStyle w:val="ListParagraph"/>
        <w:numPr>
          <w:ilvl w:val="0"/>
          <w:numId w:val="1"/>
        </w:numPr>
        <w:rPr>
          <w:rFonts w:ascii="Arial" w:hAnsi="Arial" w:cs="Arial"/>
        </w:rPr>
      </w:pPr>
      <w:r>
        <w:rPr>
          <w:rFonts w:ascii="Arial" w:hAnsi="Arial" w:cs="Arial"/>
        </w:rPr>
        <w:t>System allows m</w:t>
      </w:r>
      <w:r w:rsidRPr="001703BF">
        <w:rPr>
          <w:rFonts w:ascii="Arial" w:hAnsi="Arial" w:cs="Arial"/>
        </w:rPr>
        <w:t>onitor status of payment</w:t>
      </w:r>
      <w:r>
        <w:rPr>
          <w:rFonts w:ascii="Arial" w:hAnsi="Arial" w:cs="Arial"/>
        </w:rPr>
        <w:t xml:space="preserve"> on a map</w:t>
      </w:r>
      <w:ins w:id="117" w:author="Damoni" w:date="2013-08-16T14:07:00Z">
        <w:r w:rsidR="00FE7511">
          <w:rPr>
            <w:rFonts w:ascii="Arial" w:hAnsi="Arial" w:cs="Arial"/>
          </w:rPr>
          <w:t xml:space="preserve"> (2013)</w:t>
        </w:r>
      </w:ins>
    </w:p>
    <w:p w14:paraId="78D63108" w14:textId="349D3CAE" w:rsidR="00636CE1" w:rsidRPr="001703BF" w:rsidRDefault="00636CE1" w:rsidP="00636CE1">
      <w:pPr>
        <w:pStyle w:val="ListParagraph"/>
        <w:numPr>
          <w:ilvl w:val="0"/>
          <w:numId w:val="1"/>
        </w:numPr>
        <w:rPr>
          <w:rFonts w:ascii="Arial" w:hAnsi="Arial" w:cs="Arial"/>
        </w:rPr>
      </w:pPr>
      <w:r w:rsidRPr="001703BF">
        <w:rPr>
          <w:rFonts w:ascii="Arial" w:hAnsi="Arial" w:cs="Arial"/>
        </w:rPr>
        <w:t>Security features, like authorization of users, access to the database, physical access to the server</w:t>
      </w:r>
      <w:ins w:id="118" w:author="Damoni" w:date="2013-08-16T14:07:00Z">
        <w:r w:rsidR="00FE7511">
          <w:rPr>
            <w:rFonts w:ascii="Arial" w:hAnsi="Arial" w:cs="Arial"/>
          </w:rPr>
          <w:t xml:space="preserve"> (2013)</w:t>
        </w:r>
      </w:ins>
    </w:p>
    <w:p w14:paraId="4C23EE0D" w14:textId="108119F6" w:rsidR="00636CE1" w:rsidRPr="001703BF" w:rsidRDefault="00636CE1" w:rsidP="00636CE1">
      <w:pPr>
        <w:pStyle w:val="ListParagraph"/>
        <w:numPr>
          <w:ilvl w:val="0"/>
          <w:numId w:val="1"/>
        </w:numPr>
        <w:rPr>
          <w:rFonts w:ascii="Arial" w:hAnsi="Arial" w:cs="Arial"/>
        </w:rPr>
      </w:pPr>
      <w:r>
        <w:rPr>
          <w:rFonts w:ascii="Arial" w:hAnsi="Arial" w:cs="Arial"/>
        </w:rPr>
        <w:t>System should have</w:t>
      </w:r>
      <w:r w:rsidRPr="001703BF">
        <w:rPr>
          <w:rFonts w:ascii="Arial" w:hAnsi="Arial" w:cs="Arial"/>
        </w:rPr>
        <w:t xml:space="preserve"> monitoring tools for revenue projection</w:t>
      </w:r>
      <w:ins w:id="119" w:author="Damoni" w:date="2013-08-16T14:12:00Z">
        <w:r w:rsidR="005A24E5">
          <w:rPr>
            <w:rFonts w:ascii="Arial" w:hAnsi="Arial" w:cs="Arial"/>
          </w:rPr>
          <w:t>, same as future report.</w:t>
        </w:r>
      </w:ins>
    </w:p>
    <w:p w14:paraId="1970432A" w14:textId="77777777" w:rsidR="00636CE1" w:rsidRPr="00A86428" w:rsidRDefault="00636CE1" w:rsidP="00224CD9">
      <w:pPr>
        <w:pStyle w:val="ListParagraph"/>
        <w:numPr>
          <w:ilvl w:val="0"/>
          <w:numId w:val="1"/>
        </w:numPr>
        <w:spacing w:after="0" w:line="240" w:lineRule="auto"/>
        <w:jc w:val="both"/>
        <w:rPr>
          <w:rFonts w:ascii="Times New Roman" w:hAnsi="Times New Roman" w:cs="Times New Roman"/>
          <w:strike/>
          <w:sz w:val="24"/>
          <w:szCs w:val="24"/>
          <w:lang w:val="en-GB"/>
          <w:rPrChange w:id="120" w:author="Damoni" w:date="2013-08-16T14:14:00Z">
            <w:rPr>
              <w:rFonts w:ascii="Times New Roman" w:hAnsi="Times New Roman" w:cs="Times New Roman"/>
              <w:sz w:val="24"/>
              <w:szCs w:val="24"/>
              <w:lang w:val="en-GB"/>
            </w:rPr>
          </w:rPrChange>
        </w:rPr>
      </w:pPr>
      <w:r w:rsidRPr="00A86428">
        <w:rPr>
          <w:rFonts w:ascii="Arial" w:hAnsi="Arial" w:cs="Arial"/>
          <w:strike/>
          <w:rPrChange w:id="121" w:author="Damoni" w:date="2013-08-16T14:14:00Z">
            <w:rPr>
              <w:rFonts w:ascii="Arial" w:hAnsi="Arial" w:cs="Arial"/>
            </w:rPr>
          </w:rPrChange>
        </w:rPr>
        <w:t>Import facility to transfer data from legacy system</w:t>
      </w:r>
    </w:p>
    <w:p w14:paraId="18043B60" w14:textId="2B483BD0" w:rsidR="00DA1057" w:rsidRPr="00636CE1" w:rsidRDefault="00DA1057" w:rsidP="00224CD9">
      <w:pPr>
        <w:pStyle w:val="ListParagraph"/>
        <w:numPr>
          <w:ilvl w:val="0"/>
          <w:numId w:val="1"/>
        </w:numPr>
        <w:spacing w:after="0" w:line="240" w:lineRule="auto"/>
        <w:jc w:val="both"/>
        <w:rPr>
          <w:rFonts w:ascii="Times New Roman" w:hAnsi="Times New Roman" w:cs="Times New Roman"/>
          <w:sz w:val="24"/>
          <w:szCs w:val="24"/>
          <w:lang w:val="en-GB"/>
        </w:rPr>
      </w:pPr>
      <w:r>
        <w:rPr>
          <w:rFonts w:ascii="Arial" w:hAnsi="Arial" w:cs="Arial"/>
        </w:rPr>
        <w:t>Engage NITA for hosting the application</w:t>
      </w:r>
      <w:ins w:id="122" w:author="Damoni" w:date="2013-08-16T14:15:00Z">
        <w:r w:rsidR="00A86428">
          <w:rPr>
            <w:rFonts w:ascii="Arial" w:hAnsi="Arial" w:cs="Arial"/>
          </w:rPr>
          <w:t xml:space="preserve"> (2013)</w:t>
        </w:r>
      </w:ins>
    </w:p>
    <w:p w14:paraId="02CD5EF4" w14:textId="77777777" w:rsidR="00AC414C" w:rsidRDefault="00AC414C" w:rsidP="00224CD9">
      <w:pPr>
        <w:spacing w:after="0" w:line="240" w:lineRule="auto"/>
        <w:jc w:val="both"/>
        <w:rPr>
          <w:rFonts w:ascii="Times New Roman" w:hAnsi="Times New Roman" w:cs="Times New Roman"/>
          <w:sz w:val="24"/>
          <w:szCs w:val="24"/>
          <w:lang w:val="en-GB"/>
        </w:rPr>
      </w:pPr>
    </w:p>
    <w:p w14:paraId="1BC06F10" w14:textId="48F74DE1" w:rsidR="00AC414C"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123" w:author="Damoni" w:date="2013-08-16T14:18:00Z">
            <w:rPr>
              <w:lang w:val="en-GB"/>
            </w:rPr>
          </w:rPrChange>
        </w:rPr>
        <w:pPrChange w:id="124" w:author="Damoni" w:date="2013-08-16T14:18:00Z">
          <w:pPr>
            <w:spacing w:after="0" w:line="240" w:lineRule="auto"/>
            <w:jc w:val="both"/>
          </w:pPr>
        </w:pPrChange>
      </w:pPr>
      <w:r w:rsidRPr="000E0478">
        <w:rPr>
          <w:rFonts w:ascii="Times New Roman" w:hAnsi="Times New Roman" w:cs="Times New Roman"/>
          <w:sz w:val="24"/>
          <w:szCs w:val="24"/>
          <w:lang w:val="en-GB"/>
          <w:rPrChange w:id="125" w:author="Damoni" w:date="2013-08-16T14:18:00Z">
            <w:rPr>
              <w:lang w:val="en-GB"/>
            </w:rPr>
          </w:rPrChange>
        </w:rPr>
        <w:t>Import from LUPMIS</w:t>
      </w:r>
      <w:r w:rsidR="006163BB" w:rsidRPr="000E0478">
        <w:rPr>
          <w:rFonts w:ascii="Times New Roman" w:hAnsi="Times New Roman" w:cs="Times New Roman"/>
          <w:sz w:val="24"/>
          <w:szCs w:val="24"/>
          <w:lang w:val="en-GB"/>
          <w:rPrChange w:id="126" w:author="Damoni" w:date="2013-08-16T14:18:00Z">
            <w:rPr>
              <w:lang w:val="en-GB"/>
            </w:rPr>
          </w:rPrChange>
        </w:rPr>
        <w:t xml:space="preserve"> – established format should be kept.   The DB design should take into account this and keep the original LUPMIS tables intact, with any additional new columns added at the end</w:t>
      </w:r>
      <w:r w:rsidR="00690839" w:rsidRPr="000E0478">
        <w:rPr>
          <w:rFonts w:ascii="Times New Roman" w:hAnsi="Times New Roman" w:cs="Times New Roman"/>
          <w:sz w:val="24"/>
          <w:szCs w:val="24"/>
          <w:lang w:val="en-GB"/>
          <w:rPrChange w:id="127" w:author="Damoni" w:date="2013-08-16T14:18:00Z">
            <w:rPr>
              <w:lang w:val="en-GB"/>
            </w:rPr>
          </w:rPrChange>
        </w:rPr>
        <w:t xml:space="preserve"> of those tables</w:t>
      </w:r>
      <w:r w:rsidR="006163BB" w:rsidRPr="000E0478">
        <w:rPr>
          <w:rFonts w:ascii="Times New Roman" w:hAnsi="Times New Roman" w:cs="Times New Roman"/>
          <w:sz w:val="24"/>
          <w:szCs w:val="24"/>
          <w:lang w:val="en-GB"/>
          <w:rPrChange w:id="128" w:author="Damoni" w:date="2013-08-16T14:18:00Z">
            <w:rPr>
              <w:lang w:val="en-GB"/>
            </w:rPr>
          </w:rPrChange>
        </w:rPr>
        <w:t>.</w:t>
      </w:r>
      <w:r w:rsidR="003F73BB" w:rsidRPr="000E0478">
        <w:rPr>
          <w:rFonts w:ascii="Times New Roman" w:hAnsi="Times New Roman" w:cs="Times New Roman"/>
          <w:sz w:val="24"/>
          <w:szCs w:val="24"/>
          <w:lang w:val="en-GB"/>
          <w:rPrChange w:id="129" w:author="Damoni" w:date="2013-08-16T14:18:00Z">
            <w:rPr>
              <w:lang w:val="en-GB"/>
            </w:rPr>
          </w:rPrChange>
        </w:rPr>
        <w:t xml:space="preserve">   From the application.</w:t>
      </w:r>
    </w:p>
    <w:p w14:paraId="40718A0A" w14:textId="77777777" w:rsidR="00930349" w:rsidRDefault="00930349" w:rsidP="00224CD9">
      <w:pPr>
        <w:spacing w:after="0" w:line="240" w:lineRule="auto"/>
        <w:jc w:val="both"/>
        <w:rPr>
          <w:rFonts w:ascii="Times New Roman" w:hAnsi="Times New Roman" w:cs="Times New Roman"/>
          <w:sz w:val="24"/>
          <w:szCs w:val="24"/>
          <w:lang w:val="en-GB"/>
        </w:rPr>
      </w:pPr>
    </w:p>
    <w:p w14:paraId="5EC96837" w14:textId="04A43513" w:rsidR="00647921" w:rsidRPr="000E0478" w:rsidRDefault="00647921">
      <w:pPr>
        <w:pStyle w:val="ListParagraph"/>
        <w:numPr>
          <w:ilvl w:val="0"/>
          <w:numId w:val="1"/>
        </w:numPr>
        <w:spacing w:after="0" w:line="240" w:lineRule="auto"/>
        <w:jc w:val="both"/>
        <w:rPr>
          <w:rFonts w:ascii="Times New Roman" w:hAnsi="Times New Roman" w:cs="Times New Roman"/>
          <w:sz w:val="24"/>
          <w:szCs w:val="24"/>
          <w:lang w:val="en-GB"/>
          <w:rPrChange w:id="130" w:author="Damoni" w:date="2013-08-16T14:18:00Z">
            <w:rPr>
              <w:lang w:val="en-GB"/>
            </w:rPr>
          </w:rPrChange>
        </w:rPr>
        <w:pPrChange w:id="131" w:author="Damoni" w:date="2013-08-16T14:18:00Z">
          <w:pPr>
            <w:spacing w:after="0" w:line="240" w:lineRule="auto"/>
            <w:jc w:val="both"/>
          </w:pPr>
        </w:pPrChange>
      </w:pPr>
      <w:r w:rsidRPr="000E0478">
        <w:rPr>
          <w:rFonts w:ascii="Times New Roman" w:hAnsi="Times New Roman" w:cs="Times New Roman"/>
          <w:sz w:val="24"/>
          <w:szCs w:val="24"/>
          <w:lang w:val="en-GB"/>
          <w:rPrChange w:id="132" w:author="Damoni" w:date="2013-08-16T14:18:00Z">
            <w:rPr>
              <w:lang w:val="en-GB"/>
            </w:rPr>
          </w:rPrChange>
        </w:rPr>
        <w:t>Export to GIFMIS</w:t>
      </w:r>
      <w:r w:rsidR="006163BB" w:rsidRPr="000E0478">
        <w:rPr>
          <w:rFonts w:ascii="Times New Roman" w:hAnsi="Times New Roman" w:cs="Times New Roman"/>
          <w:sz w:val="24"/>
          <w:szCs w:val="24"/>
          <w:lang w:val="en-GB"/>
          <w:rPrChange w:id="133" w:author="Damoni" w:date="2013-08-16T14:18:00Z">
            <w:rPr>
              <w:lang w:val="en-GB"/>
            </w:rPr>
          </w:rPrChange>
        </w:rPr>
        <w:t xml:space="preserve"> – exact format should be established</w:t>
      </w:r>
      <w:r w:rsidR="003F73BB" w:rsidRPr="000E0478">
        <w:rPr>
          <w:rFonts w:ascii="Times New Roman" w:hAnsi="Times New Roman" w:cs="Times New Roman"/>
          <w:sz w:val="24"/>
          <w:szCs w:val="24"/>
          <w:lang w:val="en-GB"/>
          <w:rPrChange w:id="134" w:author="Damoni" w:date="2013-08-16T14:18:00Z">
            <w:rPr>
              <w:lang w:val="en-GB"/>
            </w:rPr>
          </w:rPrChange>
        </w:rPr>
        <w:t>.   From the application.</w:t>
      </w:r>
    </w:p>
    <w:p w14:paraId="6FAFE3DD" w14:textId="77777777" w:rsidR="006163BB" w:rsidRPr="00AC414C" w:rsidRDefault="006163BB" w:rsidP="00224CD9">
      <w:pPr>
        <w:spacing w:after="0" w:line="240" w:lineRule="auto"/>
        <w:jc w:val="both"/>
        <w:rPr>
          <w:rFonts w:ascii="Times New Roman" w:hAnsi="Times New Roman" w:cs="Times New Roman"/>
          <w:sz w:val="24"/>
          <w:szCs w:val="24"/>
          <w:lang w:val="en-GB"/>
        </w:rPr>
      </w:pPr>
    </w:p>
    <w:sectPr w:rsidR="006163BB" w:rsidRPr="00AC414C">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moni" w:date="2013-08-22T08:59:00Z" w:initials="D">
    <w:p w14:paraId="619E0FA1" w14:textId="7E634391" w:rsidR="00E2550B" w:rsidRDefault="00E2550B">
      <w:pPr>
        <w:pStyle w:val="CommentText"/>
      </w:pPr>
      <w:r>
        <w:rPr>
          <w:rStyle w:val="CommentReference"/>
        </w:rPr>
        <w:annotationRef/>
      </w:r>
      <w:r>
        <w:t>Done 21.08.2013</w:t>
      </w:r>
    </w:p>
  </w:comment>
  <w:comment w:id="5" w:author="Damoni" w:date="2013-08-22T10:41:00Z" w:initials="D">
    <w:p w14:paraId="412420CA" w14:textId="51D7006F" w:rsidR="00E2550B" w:rsidRDefault="00E2550B" w:rsidP="00D55163">
      <w:pPr>
        <w:pStyle w:val="CommentText"/>
      </w:pPr>
      <w:r>
        <w:rPr>
          <w:rStyle w:val="CommentReference"/>
        </w:rPr>
        <w:annotationRef/>
      </w:r>
      <w:r w:rsidR="00957EDA">
        <w:t>Done 21.08</w:t>
      </w:r>
      <w:r w:rsidR="00D55163">
        <w:t>.2013</w:t>
      </w:r>
    </w:p>
  </w:comment>
  <w:comment w:id="12" w:author="Damoni" w:date="2013-08-22T10:40:00Z" w:initials="D">
    <w:p w14:paraId="00625271" w14:textId="18A1111C" w:rsidR="00FA1B35" w:rsidRDefault="00FA1B35">
      <w:pPr>
        <w:pStyle w:val="CommentText"/>
      </w:pPr>
      <w:r>
        <w:rPr>
          <w:rStyle w:val="CommentReference"/>
        </w:rPr>
        <w:annotationRef/>
      </w:r>
      <w:r w:rsidR="00957EDA">
        <w:t>Done 21.08</w:t>
      </w:r>
      <w:r>
        <w:t>.2013</w:t>
      </w:r>
    </w:p>
  </w:comment>
  <w:comment w:id="17" w:author="Damoni" w:date="2013-08-22T10:40:00Z" w:initials="D">
    <w:p w14:paraId="4AFE1F32" w14:textId="77777777" w:rsidR="00957EDA" w:rsidRDefault="00DD398A">
      <w:pPr>
        <w:pStyle w:val="CommentText"/>
      </w:pPr>
      <w:r>
        <w:rPr>
          <w:rStyle w:val="CommentReference"/>
        </w:rPr>
        <w:annotationRef/>
      </w:r>
      <w:r w:rsidR="00957EDA">
        <w:t>Done 22.08.2013</w:t>
      </w:r>
    </w:p>
    <w:p w14:paraId="289932EA" w14:textId="11FF9D67" w:rsidR="00DD398A" w:rsidRDefault="00DD398A">
      <w:pPr>
        <w:pStyle w:val="CommentText"/>
      </w:pPr>
      <w:r>
        <w:t xml:space="preserve">It cannot be done directly from </w:t>
      </w:r>
      <w:proofErr w:type="spellStart"/>
      <w:r>
        <w:t>myphpadmin</w:t>
      </w:r>
      <w:proofErr w:type="spellEnd"/>
      <w:r>
        <w:t>, due to column number miss-match.</w:t>
      </w:r>
    </w:p>
  </w:comment>
  <w:comment w:id="65" w:author="Damoni" w:date="2013-08-22T08:59:00Z" w:initials="D">
    <w:p w14:paraId="4BA9D2EC" w14:textId="77777777" w:rsidR="00CC07BB" w:rsidRDefault="00CC07BB">
      <w:pPr>
        <w:pStyle w:val="CommentText"/>
      </w:pPr>
      <w:r>
        <w:rPr>
          <w:rStyle w:val="CommentReference"/>
        </w:rPr>
        <w:annotationRef/>
      </w:r>
      <w:r>
        <w:t>21.08.2013</w:t>
      </w:r>
    </w:p>
    <w:p w14:paraId="3097F0E2" w14:textId="6B02F1F9" w:rsidR="00CC07BB" w:rsidRDefault="00CC07BB">
      <w:pPr>
        <w:pStyle w:val="CommentText"/>
      </w:pPr>
      <w:r>
        <w:t>Started and created an empty login username and pass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00AF8"/>
    <w:multiLevelType w:val="hybridMultilevel"/>
    <w:tmpl w:val="1BF87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A6E0D"/>
    <w:multiLevelType w:val="hybridMultilevel"/>
    <w:tmpl w:val="DBB4170E"/>
    <w:lvl w:ilvl="0" w:tplc="041C000F">
      <w:start w:val="1"/>
      <w:numFmt w:val="decimal"/>
      <w:lvlText w:val="%1."/>
      <w:lvlJc w:val="left"/>
      <w:pPr>
        <w:ind w:left="720" w:hanging="360"/>
      </w:pPr>
      <w:rPr>
        <w:rFonts w:hint="default"/>
      </w:rPr>
    </w:lvl>
    <w:lvl w:ilvl="1" w:tplc="041C0019">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
    <w:nsid w:val="4C5F0C65"/>
    <w:multiLevelType w:val="hybridMultilevel"/>
    <w:tmpl w:val="72D0F8B4"/>
    <w:lvl w:ilvl="0" w:tplc="EC982178">
      <w:start w:val="1"/>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CEF"/>
    <w:rsid w:val="000129E7"/>
    <w:rsid w:val="000247C4"/>
    <w:rsid w:val="00054851"/>
    <w:rsid w:val="000B2714"/>
    <w:rsid w:val="000E0478"/>
    <w:rsid w:val="00223366"/>
    <w:rsid w:val="00224CD9"/>
    <w:rsid w:val="0027435B"/>
    <w:rsid w:val="002766E9"/>
    <w:rsid w:val="00285415"/>
    <w:rsid w:val="002B2F53"/>
    <w:rsid w:val="002C5C22"/>
    <w:rsid w:val="002F4C6F"/>
    <w:rsid w:val="002F7032"/>
    <w:rsid w:val="00371FAB"/>
    <w:rsid w:val="003A5B97"/>
    <w:rsid w:val="003C1442"/>
    <w:rsid w:val="003F73BB"/>
    <w:rsid w:val="004420FA"/>
    <w:rsid w:val="00455295"/>
    <w:rsid w:val="004646C1"/>
    <w:rsid w:val="00485D70"/>
    <w:rsid w:val="00494031"/>
    <w:rsid w:val="004D267A"/>
    <w:rsid w:val="004D29AC"/>
    <w:rsid w:val="004E475D"/>
    <w:rsid w:val="005006D0"/>
    <w:rsid w:val="00547E0A"/>
    <w:rsid w:val="00556342"/>
    <w:rsid w:val="005642FC"/>
    <w:rsid w:val="00597327"/>
    <w:rsid w:val="005A24E5"/>
    <w:rsid w:val="005F5F70"/>
    <w:rsid w:val="00600B83"/>
    <w:rsid w:val="00613B53"/>
    <w:rsid w:val="006163BB"/>
    <w:rsid w:val="006231A0"/>
    <w:rsid w:val="00636CE1"/>
    <w:rsid w:val="00647921"/>
    <w:rsid w:val="00690839"/>
    <w:rsid w:val="00696331"/>
    <w:rsid w:val="006D7100"/>
    <w:rsid w:val="00703C4C"/>
    <w:rsid w:val="0070652E"/>
    <w:rsid w:val="00725D17"/>
    <w:rsid w:val="00733DDB"/>
    <w:rsid w:val="0074785B"/>
    <w:rsid w:val="007A1572"/>
    <w:rsid w:val="007C2B83"/>
    <w:rsid w:val="007E0724"/>
    <w:rsid w:val="007F673E"/>
    <w:rsid w:val="00812A14"/>
    <w:rsid w:val="008A0D8C"/>
    <w:rsid w:val="00930349"/>
    <w:rsid w:val="009531AB"/>
    <w:rsid w:val="00957EDA"/>
    <w:rsid w:val="009B4FBB"/>
    <w:rsid w:val="009F105D"/>
    <w:rsid w:val="009F2FF1"/>
    <w:rsid w:val="00A07B6A"/>
    <w:rsid w:val="00A3674B"/>
    <w:rsid w:val="00A86428"/>
    <w:rsid w:val="00AA6848"/>
    <w:rsid w:val="00AC414C"/>
    <w:rsid w:val="00AD323A"/>
    <w:rsid w:val="00AF6319"/>
    <w:rsid w:val="00B1596B"/>
    <w:rsid w:val="00B2415F"/>
    <w:rsid w:val="00B2524F"/>
    <w:rsid w:val="00BB7731"/>
    <w:rsid w:val="00C50AF2"/>
    <w:rsid w:val="00C50CC5"/>
    <w:rsid w:val="00C54A51"/>
    <w:rsid w:val="00C65628"/>
    <w:rsid w:val="00C91CE1"/>
    <w:rsid w:val="00CB24FB"/>
    <w:rsid w:val="00CC07BB"/>
    <w:rsid w:val="00CD6E01"/>
    <w:rsid w:val="00D55163"/>
    <w:rsid w:val="00D60125"/>
    <w:rsid w:val="00D92428"/>
    <w:rsid w:val="00DA1057"/>
    <w:rsid w:val="00DD398A"/>
    <w:rsid w:val="00E06A28"/>
    <w:rsid w:val="00E2550B"/>
    <w:rsid w:val="00E31BC2"/>
    <w:rsid w:val="00E3580D"/>
    <w:rsid w:val="00E56C99"/>
    <w:rsid w:val="00EA4A32"/>
    <w:rsid w:val="00F1095F"/>
    <w:rsid w:val="00F34672"/>
    <w:rsid w:val="00F66E5E"/>
    <w:rsid w:val="00F7505E"/>
    <w:rsid w:val="00FA1B35"/>
    <w:rsid w:val="00FC5CEF"/>
    <w:rsid w:val="00FE7511"/>
  </w:rsids>
  <m:mathPr>
    <m:mathFont m:val="Cambria Math"/>
    <m:brkBin m:val="before"/>
    <m:brkBinSub m:val="--"/>
    <m:smallFrac m:val="0"/>
    <m:dispDef/>
    <m:lMargin m:val="0"/>
    <m:rMargin m:val="0"/>
    <m:defJc m:val="centerGroup"/>
    <m:wrapIndent m:val="1440"/>
    <m:intLim m:val="subSup"/>
    <m:naryLim m:val="undOvr"/>
  </m:mathPr>
  <w:themeFontLang w:val="sq-A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032"/>
    <w:pPr>
      <w:ind w:left="720"/>
      <w:contextualSpacing/>
    </w:pPr>
  </w:style>
  <w:style w:type="character" w:customStyle="1" w:styleId="ListParagraphChar">
    <w:name w:val="List Paragraph Char"/>
    <w:basedOn w:val="DefaultParagraphFont"/>
    <w:link w:val="ListParagraph"/>
    <w:uiPriority w:val="34"/>
    <w:locked/>
    <w:rsid w:val="00636CE1"/>
    <w:rPr>
      <w:lang w:val="en-US"/>
    </w:rPr>
  </w:style>
  <w:style w:type="paragraph" w:styleId="BalloonText">
    <w:name w:val="Balloon Text"/>
    <w:basedOn w:val="Normal"/>
    <w:link w:val="BalloonTextChar"/>
    <w:uiPriority w:val="99"/>
    <w:semiHidden/>
    <w:unhideWhenUsed/>
    <w:rsid w:val="002F4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F"/>
    <w:rPr>
      <w:rFonts w:ascii="Tahoma" w:hAnsi="Tahoma" w:cs="Tahoma"/>
      <w:sz w:val="16"/>
      <w:szCs w:val="16"/>
      <w:lang w:val="en-US"/>
    </w:rPr>
  </w:style>
  <w:style w:type="character" w:styleId="CommentReference">
    <w:name w:val="annotation reference"/>
    <w:basedOn w:val="DefaultParagraphFont"/>
    <w:uiPriority w:val="99"/>
    <w:semiHidden/>
    <w:unhideWhenUsed/>
    <w:rsid w:val="00E2550B"/>
    <w:rPr>
      <w:sz w:val="16"/>
      <w:szCs w:val="16"/>
    </w:rPr>
  </w:style>
  <w:style w:type="paragraph" w:styleId="CommentText">
    <w:name w:val="annotation text"/>
    <w:basedOn w:val="Normal"/>
    <w:link w:val="CommentTextChar"/>
    <w:uiPriority w:val="99"/>
    <w:unhideWhenUsed/>
    <w:rsid w:val="00E2550B"/>
    <w:pPr>
      <w:spacing w:line="240" w:lineRule="auto"/>
    </w:pPr>
    <w:rPr>
      <w:sz w:val="20"/>
      <w:szCs w:val="20"/>
    </w:rPr>
  </w:style>
  <w:style w:type="character" w:customStyle="1" w:styleId="CommentTextChar">
    <w:name w:val="Comment Text Char"/>
    <w:basedOn w:val="DefaultParagraphFont"/>
    <w:link w:val="CommentText"/>
    <w:uiPriority w:val="99"/>
    <w:rsid w:val="00E2550B"/>
    <w:rPr>
      <w:sz w:val="20"/>
      <w:szCs w:val="20"/>
      <w:lang w:val="en-US"/>
    </w:rPr>
  </w:style>
  <w:style w:type="paragraph" w:styleId="CommentSubject">
    <w:name w:val="annotation subject"/>
    <w:basedOn w:val="CommentText"/>
    <w:next w:val="CommentText"/>
    <w:link w:val="CommentSubjectChar"/>
    <w:uiPriority w:val="99"/>
    <w:semiHidden/>
    <w:unhideWhenUsed/>
    <w:rsid w:val="00E2550B"/>
    <w:rPr>
      <w:b/>
      <w:bCs/>
    </w:rPr>
  </w:style>
  <w:style w:type="character" w:customStyle="1" w:styleId="CommentSubjectChar">
    <w:name w:val="Comment Subject Char"/>
    <w:basedOn w:val="CommentTextChar"/>
    <w:link w:val="CommentSubject"/>
    <w:uiPriority w:val="99"/>
    <w:semiHidden/>
    <w:rsid w:val="00E2550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2D479-BF1E-436C-A88E-0F435676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Damoni</dc:creator>
  <cp:lastModifiedBy>Damoni</cp:lastModifiedBy>
  <cp:revision>27</cp:revision>
  <dcterms:created xsi:type="dcterms:W3CDTF">2013-08-16T10:40:00Z</dcterms:created>
  <dcterms:modified xsi:type="dcterms:W3CDTF">2013-08-22T11:03:00Z</dcterms:modified>
</cp:coreProperties>
</file>